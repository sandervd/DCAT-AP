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C977" w14:textId="77777777" w:rsidR="007D46C5" w:rsidRPr="001348F7" w:rsidRDefault="007D46C5" w:rsidP="001348F7">
      <w:pPr>
        <w:pStyle w:val="FootnoteText"/>
      </w:pPr>
      <w:bookmarkStart w:id="0" w:name="_GoBack"/>
      <w:bookmarkEnd w:id="0"/>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77777777" w:rsidR="005931F7" w:rsidRPr="00077CCC" w:rsidRDefault="00BD519D"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57E7BE8F" w:rsidR="00A46DF0" w:rsidRPr="00077CCC" w:rsidRDefault="00BD519D"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19-11-15T00:00:00Z">
              <w:dateFormat w:val="dd/MM/yyyy"/>
              <w:lid w:val="en-US"/>
              <w:storeMappedDataAs w:val="dateTime"/>
              <w:calendar w:val="gregorian"/>
            </w:date>
          </w:sdtPr>
          <w:sdtEndPr/>
          <w:sdtContent>
            <w:tc>
              <w:tcPr>
                <w:tcW w:w="3779" w:type="pct"/>
              </w:tcPr>
              <w:p w14:paraId="632162F5" w14:textId="5016FC73" w:rsidR="00A46DF0" w:rsidRPr="00077CCC" w:rsidRDefault="007C2BB8" w:rsidP="009033BC">
                <w:pPr>
                  <w:rPr>
                    <w:lang w:val="en-GB"/>
                  </w:rPr>
                </w:pPr>
                <w:r>
                  <w:rPr>
                    <w:lang w:val="en-US"/>
                  </w:rPr>
                  <w:t>15/11/2019</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77A1FCF1" w:rsidR="00A46DF0" w:rsidRPr="00077CCC" w:rsidRDefault="00BD519D"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proofErr w:type="spellStart"/>
                <w:r w:rsidR="007C2BB8">
                  <w:t>Completed</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044AFA6" w:rsidR="00A46DF0" w:rsidRPr="00077CCC" w:rsidRDefault="005F563F" w:rsidP="00177972">
            <w:pPr>
              <w:rPr>
                <w:lang w:val="en-GB"/>
              </w:rPr>
            </w:pPr>
            <w:r>
              <w:rPr>
                <w:lang w:val="en-GB"/>
              </w:rPr>
              <w:t>1.0</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77777777" w:rsidR="00A46DF0" w:rsidRPr="00077CCC" w:rsidRDefault="00BD519D"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77777777" w:rsidR="00A46DF0" w:rsidRPr="00077CCC" w:rsidRDefault="00BD519D"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C257A0"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00EBA3EA" w:rsidR="00623E6B" w:rsidRPr="00077CCC" w:rsidRDefault="00BD519D"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 xml:space="preserve">This document is the result of the </w:t>
                </w:r>
                <w:r w:rsidR="00783A9D">
                  <w:rPr>
                    <w:lang w:val="en-US"/>
                  </w:rPr>
                  <w:t xml:space="preserve">Major </w:t>
                </w:r>
                <w:r w:rsidR="00783A9D" w:rsidRPr="00CD40AA">
                  <w:rPr>
                    <w:lang w:val="en-US"/>
                  </w:rPr>
                  <w:t>change release process described in the Change and Release Management Policy for DCAT-AP and was built st</w:t>
                </w:r>
                <w:r w:rsidR="00783A9D">
                  <w:rPr>
                    <w:lang w:val="en-US"/>
                  </w:rPr>
                  <w:t>arting from DCAT-AP version 1.2</w:t>
                </w:r>
                <w:r w:rsidR="00783A9D" w:rsidRPr="00CD40AA">
                  <w:rPr>
                    <w:lang w:val="en-US"/>
                  </w:rPr>
                  <w:t>.</w:t>
                </w:r>
                <w:r w:rsidR="00783A9D">
                  <w:rPr>
                    <w:lang w:val="en-US"/>
                  </w:rPr>
                  <w:t>1</w:t>
                </w:r>
              </w:sdtContent>
            </w:sdt>
          </w:p>
        </w:tc>
      </w:tr>
    </w:tbl>
    <w:p w14:paraId="7E4F4318" w14:textId="77777777" w:rsidR="00B328E6" w:rsidRPr="00077CCC" w:rsidRDefault="00B328E6" w:rsidP="00B328E6">
      <w:pPr>
        <w:pStyle w:val="Heading"/>
        <w:rPr>
          <w:caps/>
          <w:lang w:val="en-GB"/>
        </w:rPr>
      </w:pPr>
      <w:bookmarkStart w:id="1" w:name="_Toc303255753"/>
      <w:bookmarkStart w:id="2"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1"/>
      <w:bookmarkEnd w:id="2"/>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434779" w:rsidRPr="00077CCC" w14:paraId="3EDCCC5F" w14:textId="77777777" w:rsidTr="00FE7862">
        <w:trPr>
          <w:trHeight w:val="423"/>
        </w:trPr>
        <w:tc>
          <w:tcPr>
            <w:tcW w:w="665" w:type="pct"/>
          </w:tcPr>
          <w:p w14:paraId="74391DAD" w14:textId="77777777" w:rsidR="00B328E6" w:rsidRPr="00077CCC" w:rsidRDefault="00B328E6" w:rsidP="004F6CC4">
            <w:r w:rsidRPr="00077CCC">
              <w:t>0.</w:t>
            </w:r>
            <w:r w:rsidR="004E7A52">
              <w:t>1</w:t>
            </w:r>
          </w:p>
        </w:tc>
        <w:tc>
          <w:tcPr>
            <w:tcW w:w="1231" w:type="pct"/>
          </w:tcPr>
          <w:p w14:paraId="4E347C32" w14:textId="77777777" w:rsidR="00B328E6" w:rsidRPr="00077CCC" w:rsidRDefault="004E7A52" w:rsidP="004F6CC4">
            <w:pPr>
              <w:rPr>
                <w:lang w:val="en-US"/>
              </w:rPr>
            </w:pPr>
            <w:r>
              <w:t>26</w:t>
            </w:r>
            <w:r w:rsidR="00DC5D49" w:rsidRPr="00077CCC">
              <w:t>/</w:t>
            </w:r>
            <w:r>
              <w:t>09</w:t>
            </w:r>
            <w:r w:rsidR="00DC5D49" w:rsidRPr="00077CCC">
              <w:t>/</w:t>
            </w:r>
            <w:r w:rsidR="009033BC" w:rsidRPr="00077CCC">
              <w:t>201</w:t>
            </w:r>
            <w:r w:rsidR="00B42159">
              <w:t>9</w:t>
            </w:r>
          </w:p>
        </w:tc>
        <w:tc>
          <w:tcPr>
            <w:tcW w:w="2350" w:type="pct"/>
          </w:tcPr>
          <w:p w14:paraId="4E8D57DD" w14:textId="77777777" w:rsidR="00B328E6" w:rsidRPr="00077CCC" w:rsidRDefault="005B2AA3" w:rsidP="005B2AA3">
            <w:proofErr w:type="spellStart"/>
            <w:r w:rsidRPr="00077CCC">
              <w:t>Created</w:t>
            </w:r>
            <w:proofErr w:type="spellEnd"/>
            <w:r w:rsidRPr="00077CCC">
              <w:t xml:space="preserve"> first draft</w:t>
            </w:r>
          </w:p>
        </w:tc>
        <w:tc>
          <w:tcPr>
            <w:tcW w:w="754" w:type="pct"/>
          </w:tcPr>
          <w:p w14:paraId="1F70A0FD" w14:textId="77777777" w:rsidR="00B328E6" w:rsidRPr="00077CCC" w:rsidRDefault="00B328E6" w:rsidP="00BE61CE">
            <w:proofErr w:type="spellStart"/>
            <w:r w:rsidRPr="00077CCC">
              <w:t>Creation</w:t>
            </w:r>
            <w:proofErr w:type="spellEnd"/>
          </w:p>
        </w:tc>
      </w:tr>
      <w:tr w:rsidR="004D73BD" w:rsidRPr="00077CCC" w14:paraId="344F5C8A" w14:textId="77777777" w:rsidTr="00FE7862">
        <w:trPr>
          <w:trHeight w:val="423"/>
        </w:trPr>
        <w:tc>
          <w:tcPr>
            <w:tcW w:w="665" w:type="pct"/>
          </w:tcPr>
          <w:p w14:paraId="1400E9DA" w14:textId="1D536836" w:rsidR="004D73BD" w:rsidRPr="00077CCC" w:rsidRDefault="004D73BD" w:rsidP="004F6CC4">
            <w:r>
              <w:t>0.2</w:t>
            </w:r>
          </w:p>
        </w:tc>
        <w:tc>
          <w:tcPr>
            <w:tcW w:w="1231" w:type="pct"/>
          </w:tcPr>
          <w:p w14:paraId="02180673" w14:textId="13C78896" w:rsidR="004D73BD" w:rsidRDefault="004D73BD" w:rsidP="004F6CC4">
            <w:r>
              <w:t>01/10/2019</w:t>
            </w:r>
          </w:p>
        </w:tc>
        <w:tc>
          <w:tcPr>
            <w:tcW w:w="2350" w:type="pct"/>
          </w:tcPr>
          <w:p w14:paraId="6EBC0A5E" w14:textId="5C94B78B" w:rsidR="004D73BD" w:rsidRPr="00077CCC" w:rsidRDefault="004D73BD" w:rsidP="005B2AA3">
            <w:r>
              <w:t>Minor corrections</w:t>
            </w:r>
          </w:p>
        </w:tc>
        <w:tc>
          <w:tcPr>
            <w:tcW w:w="754" w:type="pct"/>
          </w:tcPr>
          <w:p w14:paraId="3EE6B8E1" w14:textId="6E57183D" w:rsidR="004D73BD" w:rsidRPr="00077CCC" w:rsidRDefault="00FB1879" w:rsidP="00BE61CE">
            <w:proofErr w:type="spellStart"/>
            <w:r>
              <w:t>Updated</w:t>
            </w:r>
            <w:proofErr w:type="spellEnd"/>
          </w:p>
        </w:tc>
      </w:tr>
      <w:tr w:rsidR="004D73BD" w:rsidRPr="00077CCC" w14:paraId="0CD6E43B" w14:textId="77777777" w:rsidTr="00FE7862">
        <w:trPr>
          <w:trHeight w:val="423"/>
        </w:trPr>
        <w:tc>
          <w:tcPr>
            <w:tcW w:w="665" w:type="pct"/>
          </w:tcPr>
          <w:p w14:paraId="52B9B87B" w14:textId="69BF4300" w:rsidR="004D73BD" w:rsidRDefault="00194A74" w:rsidP="004D73BD">
            <w:r>
              <w:t xml:space="preserve">0.3 - </w:t>
            </w:r>
            <w:r w:rsidR="004D73BD">
              <w:t>0.4</w:t>
            </w:r>
          </w:p>
        </w:tc>
        <w:tc>
          <w:tcPr>
            <w:tcW w:w="1231" w:type="pct"/>
          </w:tcPr>
          <w:p w14:paraId="39E73474" w14:textId="2FD5085C" w:rsidR="004D73BD" w:rsidRDefault="004D73BD" w:rsidP="004D73BD">
            <w:r>
              <w:t>02/10/2019</w:t>
            </w:r>
          </w:p>
        </w:tc>
        <w:tc>
          <w:tcPr>
            <w:tcW w:w="2350" w:type="pct"/>
          </w:tcPr>
          <w:p w14:paraId="75D423F3" w14:textId="44767C36" w:rsidR="004D73BD" w:rsidRDefault="00FB1879" w:rsidP="004D73BD">
            <w:proofErr w:type="spellStart"/>
            <w:r>
              <w:t>Reviews</w:t>
            </w:r>
            <w:proofErr w:type="spellEnd"/>
            <w:r>
              <w:t xml:space="preserve"> </w:t>
            </w:r>
            <w:proofErr w:type="spellStart"/>
            <w:r>
              <w:t>applied</w:t>
            </w:r>
            <w:proofErr w:type="spellEnd"/>
          </w:p>
        </w:tc>
        <w:tc>
          <w:tcPr>
            <w:tcW w:w="754" w:type="pct"/>
          </w:tcPr>
          <w:p w14:paraId="66740B00" w14:textId="151C62B0" w:rsidR="004D73BD" w:rsidRPr="00077CCC" w:rsidRDefault="00FB1879" w:rsidP="004D73BD">
            <w:proofErr w:type="spellStart"/>
            <w:r>
              <w:t>Updated</w:t>
            </w:r>
            <w:proofErr w:type="spellEnd"/>
          </w:p>
        </w:tc>
      </w:tr>
      <w:tr w:rsidR="00FB1879" w:rsidRPr="00077CCC" w14:paraId="10A10B5F" w14:textId="77777777" w:rsidTr="00FE7862">
        <w:trPr>
          <w:trHeight w:val="423"/>
        </w:trPr>
        <w:tc>
          <w:tcPr>
            <w:tcW w:w="665" w:type="pct"/>
          </w:tcPr>
          <w:p w14:paraId="2EC372DC" w14:textId="4A4F75DD" w:rsidR="00FB1879" w:rsidRDefault="00FB1879" w:rsidP="004D73BD">
            <w:r>
              <w:t>0.5</w:t>
            </w:r>
          </w:p>
        </w:tc>
        <w:tc>
          <w:tcPr>
            <w:tcW w:w="1231" w:type="pct"/>
          </w:tcPr>
          <w:p w14:paraId="1B1A3AA4" w14:textId="4B9DBC26" w:rsidR="00FB1879" w:rsidRDefault="00FB1879" w:rsidP="004D73BD">
            <w:r>
              <w:t>03/10/2019</w:t>
            </w:r>
          </w:p>
        </w:tc>
        <w:tc>
          <w:tcPr>
            <w:tcW w:w="2350" w:type="pct"/>
          </w:tcPr>
          <w:p w14:paraId="58485B73" w14:textId="3601A684" w:rsidR="00FB1879" w:rsidRPr="007C2BB8" w:rsidRDefault="00FB1879" w:rsidP="004D73BD">
            <w:pPr>
              <w:rPr>
                <w:lang w:val="en-US"/>
              </w:rPr>
            </w:pPr>
            <w:r w:rsidRPr="007C2BB8">
              <w:rPr>
                <w:lang w:val="en-US"/>
              </w:rPr>
              <w:t>Updated UML class diagram</w:t>
            </w:r>
            <w:r w:rsidR="007C2BB8" w:rsidRPr="007C2BB8">
              <w:rPr>
                <w:lang w:val="en-US"/>
              </w:rPr>
              <w:t xml:space="preserve"> </w:t>
            </w:r>
            <w:r w:rsidR="007C2BB8">
              <w:rPr>
                <w:lang w:val="en-US"/>
              </w:rPr>
              <w:t>–</w:t>
            </w:r>
            <w:r w:rsidR="007C2BB8" w:rsidRPr="007C2BB8">
              <w:rPr>
                <w:lang w:val="en-US"/>
              </w:rPr>
              <w:t xml:space="preserve"> p</w:t>
            </w:r>
            <w:r w:rsidR="007C2BB8">
              <w:rPr>
                <w:lang w:val="en-US"/>
              </w:rPr>
              <w:t>ublic review ready</w:t>
            </w:r>
          </w:p>
        </w:tc>
        <w:tc>
          <w:tcPr>
            <w:tcW w:w="754" w:type="pct"/>
          </w:tcPr>
          <w:p w14:paraId="6AE93B9E" w14:textId="24538E14" w:rsidR="00FB1879" w:rsidRPr="00077CCC" w:rsidRDefault="00FB1879" w:rsidP="004D73BD">
            <w:r>
              <w:t xml:space="preserve">Final </w:t>
            </w:r>
          </w:p>
        </w:tc>
      </w:tr>
      <w:tr w:rsidR="007C2BB8" w:rsidRPr="007C2BB8" w14:paraId="604AA222" w14:textId="77777777" w:rsidTr="00FE7862">
        <w:trPr>
          <w:trHeight w:val="423"/>
        </w:trPr>
        <w:tc>
          <w:tcPr>
            <w:tcW w:w="665" w:type="pct"/>
          </w:tcPr>
          <w:p w14:paraId="5C0ADD68" w14:textId="519489AF" w:rsidR="007C2BB8" w:rsidRDefault="007C2BB8" w:rsidP="004D73BD">
            <w:r>
              <w:t>0.6</w:t>
            </w:r>
          </w:p>
        </w:tc>
        <w:tc>
          <w:tcPr>
            <w:tcW w:w="1231" w:type="pct"/>
          </w:tcPr>
          <w:p w14:paraId="27DCB3FA" w14:textId="2E0D3DAF" w:rsidR="007C2BB8" w:rsidRDefault="007C2BB8" w:rsidP="004D73BD">
            <w:r>
              <w:t>13/11/2019</w:t>
            </w:r>
          </w:p>
        </w:tc>
        <w:tc>
          <w:tcPr>
            <w:tcW w:w="2350" w:type="pct"/>
          </w:tcPr>
          <w:p w14:paraId="58F14573" w14:textId="063C9660" w:rsidR="007C2BB8" w:rsidRPr="007C2BB8" w:rsidRDefault="007C2BB8" w:rsidP="004D73BD">
            <w:pPr>
              <w:rPr>
                <w:lang w:val="en-US"/>
              </w:rPr>
            </w:pPr>
            <w:r>
              <w:rPr>
                <w:lang w:val="en-US"/>
              </w:rPr>
              <w:t>Applied changes from the public review</w:t>
            </w:r>
          </w:p>
        </w:tc>
        <w:tc>
          <w:tcPr>
            <w:tcW w:w="754" w:type="pct"/>
          </w:tcPr>
          <w:p w14:paraId="3B023F7E" w14:textId="084E1E13" w:rsidR="007C2BB8" w:rsidRPr="007C2BB8" w:rsidRDefault="007C2BB8" w:rsidP="004D73BD">
            <w:pPr>
              <w:rPr>
                <w:lang w:val="en-US"/>
              </w:rPr>
            </w:pPr>
            <w:r>
              <w:rPr>
                <w:lang w:val="en-US"/>
              </w:rPr>
              <w:t>Updated</w:t>
            </w:r>
          </w:p>
        </w:tc>
      </w:tr>
      <w:tr w:rsidR="007C2BB8" w:rsidRPr="007C2BB8" w14:paraId="73FBE7AC" w14:textId="77777777" w:rsidTr="00FE7862">
        <w:trPr>
          <w:trHeight w:val="423"/>
        </w:trPr>
        <w:tc>
          <w:tcPr>
            <w:tcW w:w="665" w:type="pct"/>
          </w:tcPr>
          <w:p w14:paraId="3BE9E383" w14:textId="09C3B0A7" w:rsidR="007C2BB8" w:rsidRDefault="00D427C2" w:rsidP="004D73BD">
            <w:r>
              <w:t>0.7</w:t>
            </w:r>
            <w:r w:rsidR="005F563F">
              <w:t xml:space="preserve"> – 0.8</w:t>
            </w:r>
          </w:p>
        </w:tc>
        <w:tc>
          <w:tcPr>
            <w:tcW w:w="1231" w:type="pct"/>
          </w:tcPr>
          <w:p w14:paraId="16C9DAC1" w14:textId="24998123" w:rsidR="007C2BB8" w:rsidRDefault="00D427C2" w:rsidP="004D73BD">
            <w:r>
              <w:t>15/11/2019</w:t>
            </w:r>
          </w:p>
        </w:tc>
        <w:tc>
          <w:tcPr>
            <w:tcW w:w="2350" w:type="pct"/>
          </w:tcPr>
          <w:p w14:paraId="58D9E080" w14:textId="7B2ED151" w:rsidR="007C2BB8" w:rsidRDefault="00D427C2" w:rsidP="004D73BD">
            <w:pPr>
              <w:rPr>
                <w:lang w:val="en-US"/>
              </w:rPr>
            </w:pPr>
            <w:r>
              <w:rPr>
                <w:lang w:val="en-US"/>
              </w:rPr>
              <w:t>Additional corrections</w:t>
            </w:r>
            <w:r w:rsidR="005F563F">
              <w:rPr>
                <w:lang w:val="en-US"/>
              </w:rPr>
              <w:t>, Update changelog + added UML diagram</w:t>
            </w:r>
          </w:p>
        </w:tc>
        <w:tc>
          <w:tcPr>
            <w:tcW w:w="754" w:type="pct"/>
          </w:tcPr>
          <w:p w14:paraId="398665CB" w14:textId="1E0BAE46" w:rsidR="007C2BB8" w:rsidRDefault="00D427C2" w:rsidP="004D73BD">
            <w:pPr>
              <w:rPr>
                <w:lang w:val="en-US"/>
              </w:rPr>
            </w:pPr>
            <w:r>
              <w:rPr>
                <w:lang w:val="en-US"/>
              </w:rPr>
              <w:t>Updated</w:t>
            </w:r>
          </w:p>
        </w:tc>
      </w:tr>
      <w:tr w:rsidR="0008077F" w:rsidRPr="004430EA" w14:paraId="1ED71532" w14:textId="77777777" w:rsidTr="00FE7862">
        <w:trPr>
          <w:trHeight w:val="423"/>
        </w:trPr>
        <w:tc>
          <w:tcPr>
            <w:tcW w:w="665" w:type="pct"/>
          </w:tcPr>
          <w:p w14:paraId="26216726" w14:textId="148283E9" w:rsidR="0008077F" w:rsidRDefault="0008077F" w:rsidP="004D73BD">
            <w:r>
              <w:t>0.9</w:t>
            </w:r>
            <w:r w:rsidR="005D14D5">
              <w:t xml:space="preserve"> – 0.1</w:t>
            </w:r>
            <w:r w:rsidR="005F563F">
              <w:t>1</w:t>
            </w:r>
          </w:p>
        </w:tc>
        <w:tc>
          <w:tcPr>
            <w:tcW w:w="1231" w:type="pct"/>
          </w:tcPr>
          <w:p w14:paraId="6A7EEAF4" w14:textId="391361CF" w:rsidR="0008077F" w:rsidRDefault="0008077F" w:rsidP="004D73BD">
            <w:r>
              <w:t>15/11/2019</w:t>
            </w:r>
          </w:p>
        </w:tc>
        <w:tc>
          <w:tcPr>
            <w:tcW w:w="2350" w:type="pct"/>
          </w:tcPr>
          <w:p w14:paraId="22087DCA" w14:textId="1C68548D" w:rsidR="0008077F" w:rsidRPr="005F563F" w:rsidRDefault="005D14D5" w:rsidP="004D73BD">
            <w:pPr>
              <w:rPr>
                <w:lang w:val="en-US"/>
              </w:rPr>
            </w:pPr>
            <w:r w:rsidRPr="00C82D85">
              <w:rPr>
                <w:lang w:val="en-US"/>
              </w:rPr>
              <w:t>Minor corrections</w:t>
            </w:r>
            <w:r w:rsidR="005F563F" w:rsidRPr="00C82D85">
              <w:rPr>
                <w:lang w:val="en-US"/>
              </w:rPr>
              <w:t>, addressing all r</w:t>
            </w:r>
            <w:r w:rsidR="005F563F">
              <w:rPr>
                <w:lang w:val="en-US"/>
              </w:rPr>
              <w:t>eview comments</w:t>
            </w:r>
          </w:p>
        </w:tc>
        <w:tc>
          <w:tcPr>
            <w:tcW w:w="754" w:type="pct"/>
          </w:tcPr>
          <w:p w14:paraId="3ACE7E7B" w14:textId="74EAD972" w:rsidR="0008077F" w:rsidRDefault="0008077F" w:rsidP="004D73BD">
            <w:pPr>
              <w:rPr>
                <w:lang w:val="en-US"/>
              </w:rPr>
            </w:pPr>
            <w:r>
              <w:rPr>
                <w:lang w:val="en-US"/>
              </w:rPr>
              <w:t>Updated</w:t>
            </w:r>
          </w:p>
        </w:tc>
      </w:tr>
      <w:tr w:rsidR="00A4204D" w:rsidRPr="004430EA" w14:paraId="5F62F086" w14:textId="77777777" w:rsidTr="00FE7862">
        <w:trPr>
          <w:trHeight w:val="423"/>
        </w:trPr>
        <w:tc>
          <w:tcPr>
            <w:tcW w:w="665" w:type="pct"/>
          </w:tcPr>
          <w:p w14:paraId="755F4472" w14:textId="6E0B4946" w:rsidR="00A4204D" w:rsidRDefault="00A4204D" w:rsidP="004D73BD">
            <w:r>
              <w:t>0.1</w:t>
            </w:r>
            <w:r w:rsidR="005F563F">
              <w:t>2</w:t>
            </w:r>
          </w:p>
        </w:tc>
        <w:tc>
          <w:tcPr>
            <w:tcW w:w="1231" w:type="pct"/>
          </w:tcPr>
          <w:p w14:paraId="62D1CDA9" w14:textId="2D00F9D9" w:rsidR="00A4204D" w:rsidRDefault="00A4204D" w:rsidP="004D73BD">
            <w:r>
              <w:t>18/11/2019</w:t>
            </w:r>
          </w:p>
        </w:tc>
        <w:tc>
          <w:tcPr>
            <w:tcW w:w="2350" w:type="pct"/>
          </w:tcPr>
          <w:p w14:paraId="25CBBD2A" w14:textId="1FF769E1" w:rsidR="00A4204D" w:rsidRDefault="005F563F" w:rsidP="004D73BD">
            <w:pPr>
              <w:rPr>
                <w:lang w:val="en-US"/>
              </w:rPr>
            </w:pPr>
            <w:r>
              <w:rPr>
                <w:lang w:val="en-US"/>
              </w:rPr>
              <w:t xml:space="preserve">Revert the cardinality </w:t>
            </w:r>
            <w:proofErr w:type="spellStart"/>
            <w:r>
              <w:rPr>
                <w:lang w:val="en-US"/>
              </w:rPr>
              <w:t>restrinction</w:t>
            </w:r>
            <w:proofErr w:type="spellEnd"/>
            <w:r>
              <w:rPr>
                <w:lang w:val="en-US"/>
              </w:rPr>
              <w:t xml:space="preserve"> on distribution’s </w:t>
            </w:r>
            <w:proofErr w:type="spellStart"/>
            <w:r>
              <w:rPr>
                <w:lang w:val="en-US"/>
              </w:rPr>
              <w:t>downloadURL</w:t>
            </w:r>
            <w:proofErr w:type="spellEnd"/>
            <w:r>
              <w:rPr>
                <w:lang w:val="en-US"/>
              </w:rPr>
              <w:t xml:space="preserve"> and </w:t>
            </w:r>
            <w:proofErr w:type="spellStart"/>
            <w:r>
              <w:rPr>
                <w:lang w:val="en-US"/>
              </w:rPr>
              <w:t>accessURL</w:t>
            </w:r>
            <w:proofErr w:type="spellEnd"/>
            <w:r>
              <w:rPr>
                <w:lang w:val="en-US"/>
              </w:rPr>
              <w:t xml:space="preserve"> </w:t>
            </w:r>
          </w:p>
        </w:tc>
        <w:tc>
          <w:tcPr>
            <w:tcW w:w="754" w:type="pct"/>
          </w:tcPr>
          <w:p w14:paraId="1424B5E6" w14:textId="746EF3D0" w:rsidR="00A4204D" w:rsidRDefault="005F563F" w:rsidP="004D73BD">
            <w:pPr>
              <w:rPr>
                <w:lang w:val="en-US"/>
              </w:rPr>
            </w:pPr>
            <w:r>
              <w:rPr>
                <w:lang w:val="en-US"/>
              </w:rPr>
              <w:t>Update</w:t>
            </w:r>
            <w:r w:rsidR="00FE7862">
              <w:rPr>
                <w:lang w:val="en-US"/>
              </w:rPr>
              <w:t>d</w:t>
            </w:r>
          </w:p>
        </w:tc>
      </w:tr>
      <w:tr w:rsidR="005F563F" w:rsidRPr="004430EA" w14:paraId="2D8CD23F" w14:textId="77777777" w:rsidTr="00FE7862">
        <w:trPr>
          <w:trHeight w:val="423"/>
        </w:trPr>
        <w:tc>
          <w:tcPr>
            <w:tcW w:w="665" w:type="pct"/>
          </w:tcPr>
          <w:p w14:paraId="0F7C72E0" w14:textId="79F6708D" w:rsidR="005F563F" w:rsidRDefault="005F563F" w:rsidP="004D73BD">
            <w:r>
              <w:t>1.0</w:t>
            </w:r>
          </w:p>
        </w:tc>
        <w:tc>
          <w:tcPr>
            <w:tcW w:w="1231" w:type="pct"/>
          </w:tcPr>
          <w:p w14:paraId="344FA1AA" w14:textId="16672C47" w:rsidR="005F563F" w:rsidRDefault="005F563F" w:rsidP="004D73BD">
            <w:r>
              <w:t>19/11/2019</w:t>
            </w:r>
          </w:p>
        </w:tc>
        <w:tc>
          <w:tcPr>
            <w:tcW w:w="2350" w:type="pct"/>
          </w:tcPr>
          <w:p w14:paraId="6DF9C9A0" w14:textId="601C3905" w:rsidR="005F563F" w:rsidRDefault="005F563F" w:rsidP="004D73BD">
            <w:pPr>
              <w:rPr>
                <w:lang w:val="en-US"/>
              </w:rPr>
            </w:pPr>
            <w:r>
              <w:rPr>
                <w:lang w:val="en-US"/>
              </w:rPr>
              <w:t>Accepted for publication</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C257A0"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321F8C9A"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19DAA614" w14:textId="1C0C3F1E"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74221F3C" w14:textId="0EB317E1"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5C15360F" w14:textId="49F902D3"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C257A0">
              <w:rPr>
                <w:noProof/>
                <w:webHidden/>
              </w:rPr>
              <w:t>6</w:t>
            </w:r>
            <w:r w:rsidR="00E55A0A">
              <w:rPr>
                <w:noProof/>
                <w:webHidden/>
              </w:rPr>
              <w:fldChar w:fldCharType="end"/>
            </w:r>
          </w:hyperlink>
        </w:p>
        <w:p w14:paraId="34C7C1A1" w14:textId="7EB78A8F" w:rsidR="00E55A0A" w:rsidRDefault="00BD519D">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C257A0">
              <w:rPr>
                <w:noProof/>
                <w:webHidden/>
              </w:rPr>
              <w:t>7</w:t>
            </w:r>
            <w:r w:rsidR="00E55A0A">
              <w:rPr>
                <w:noProof/>
                <w:webHidden/>
              </w:rPr>
              <w:fldChar w:fldCharType="end"/>
            </w:r>
          </w:hyperlink>
        </w:p>
        <w:p w14:paraId="6E5C11B5" w14:textId="09A665BE" w:rsidR="00E55A0A" w:rsidRDefault="00BD519D">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5D202CE3" w14:textId="5F31CDE2"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3666DC1A" w14:textId="61A0A9E2"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2316B0E8" w14:textId="46C129C3"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388D777E" w14:textId="7AD83F8C" w:rsidR="00E55A0A" w:rsidRDefault="00BD519D">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62DF3FE" w14:textId="1DB954C4"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4BF61B3C" w14:textId="129BC998"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B7F9CF9" w14:textId="5429E6D3"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9B5BD92" w14:textId="319CE384"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C365DF6" w14:textId="7101C8D0"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0CBF6AA1" w14:textId="4C3B5139"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66A682C" w14:textId="367D12BC"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5B2B36FA" w14:textId="1AFBB02B"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3E8EA3E" w14:textId="199A2B8D"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396F02B3" w14:textId="7BBD36D1"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72C74D03" w14:textId="321264BC"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62E270F0" w14:textId="0E7575A9"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41382FA" w14:textId="7973A811"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1B9477DB" w14:textId="57292A7F"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9C6C787" w14:textId="5C108D84"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49E15E02" w14:textId="0256CBAC"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C257A0">
              <w:rPr>
                <w:noProof/>
                <w:webHidden/>
              </w:rPr>
              <w:t>15</w:t>
            </w:r>
            <w:r w:rsidR="00E55A0A">
              <w:rPr>
                <w:noProof/>
                <w:webHidden/>
              </w:rPr>
              <w:fldChar w:fldCharType="end"/>
            </w:r>
          </w:hyperlink>
        </w:p>
        <w:p w14:paraId="65E05601" w14:textId="0C6B4672"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6A50580D" w14:textId="10AC3711"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274ED5F2" w14:textId="7B0C459C"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16727BFC" w14:textId="013BD287"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C257A0">
              <w:rPr>
                <w:noProof/>
                <w:webHidden/>
              </w:rPr>
              <w:t>17</w:t>
            </w:r>
            <w:r w:rsidR="00E55A0A">
              <w:rPr>
                <w:noProof/>
                <w:webHidden/>
              </w:rPr>
              <w:fldChar w:fldCharType="end"/>
            </w:r>
          </w:hyperlink>
        </w:p>
        <w:p w14:paraId="410B2892" w14:textId="27F488EF" w:rsidR="00E55A0A" w:rsidRDefault="005860B2">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r>
            <w:fldChar w:fldCharType="begin"/>
          </w:r>
          <w:r>
            <w:instrText xml:space="preserve"> HYPERLINK \l "_Toc20834486" </w:instrText>
          </w:r>
          <w:r>
            <w:fldChar w:fldCharType="separate"/>
          </w:r>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ins w:id="3" w:author="Bert Van Nuffelen" w:date="2019-11-19T15:26:00Z">
            <w:r w:rsidR="00C257A0">
              <w:rPr>
                <w:noProof/>
                <w:webHidden/>
              </w:rPr>
              <w:t>18</w:t>
            </w:r>
          </w:ins>
          <w:del w:id="4" w:author="Bert Van Nuffelen" w:date="2019-11-19T15:00:00Z">
            <w:r w:rsidR="00E55A0A" w:rsidDel="005860B2">
              <w:rPr>
                <w:noProof/>
                <w:webHidden/>
              </w:rPr>
              <w:delText>17</w:delText>
            </w:r>
          </w:del>
          <w:r w:rsidR="00E55A0A">
            <w:rPr>
              <w:noProof/>
              <w:webHidden/>
            </w:rPr>
            <w:fldChar w:fldCharType="end"/>
          </w:r>
          <w:r>
            <w:rPr>
              <w:noProof/>
            </w:rPr>
            <w:fldChar w:fldCharType="end"/>
          </w:r>
        </w:p>
        <w:p w14:paraId="64204174" w14:textId="10CDBF98" w:rsidR="00E55A0A" w:rsidRDefault="005860B2">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r>
            <w:fldChar w:fldCharType="begin"/>
          </w:r>
          <w:r>
            <w:instrText xml:space="preserve"> HYPERLINK \l "_Toc20834487" </w:instrText>
          </w:r>
          <w:r>
            <w:fldChar w:fldCharType="separate"/>
          </w:r>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ins w:id="5" w:author="Bert Van Nuffelen" w:date="2019-11-19T15:26:00Z">
            <w:r w:rsidR="00C257A0">
              <w:rPr>
                <w:noProof/>
                <w:webHidden/>
              </w:rPr>
              <w:t>18</w:t>
            </w:r>
          </w:ins>
          <w:del w:id="6" w:author="Bert Van Nuffelen" w:date="2019-11-19T15:00:00Z">
            <w:r w:rsidR="00E55A0A" w:rsidDel="005860B2">
              <w:rPr>
                <w:noProof/>
                <w:webHidden/>
              </w:rPr>
              <w:delText>17</w:delText>
            </w:r>
          </w:del>
          <w:r w:rsidR="00E55A0A">
            <w:rPr>
              <w:noProof/>
              <w:webHidden/>
            </w:rPr>
            <w:fldChar w:fldCharType="end"/>
          </w:r>
          <w:r>
            <w:rPr>
              <w:noProof/>
            </w:rPr>
            <w:fldChar w:fldCharType="end"/>
          </w:r>
        </w:p>
        <w:p w14:paraId="447BE5DE" w14:textId="53C046D1"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02E509C" w14:textId="7B72E0E2"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BD75E24" w14:textId="4E2BF67E"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0437361" w14:textId="0DC8740F"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76AE2414" w14:textId="03469723"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11AB1D49" w14:textId="722AB0F5"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C8F4379" w14:textId="5291E725" w:rsidR="00E55A0A" w:rsidRDefault="00BD519D">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F1C5D83" w14:textId="1081AFF8" w:rsidR="00E55A0A" w:rsidRDefault="00BD519D">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0E3C3B71" w14:textId="2A860685" w:rsidR="00E55A0A" w:rsidRDefault="00BD519D">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37C11127" w14:textId="20DBCAA8" w:rsidR="00E55A0A" w:rsidRDefault="00BD519D">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4BBDA5E" w14:textId="616E1D83" w:rsidR="00E55A0A" w:rsidRDefault="00BD519D">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35B4E96B" w14:textId="39905906" w:rsidR="00E55A0A" w:rsidRDefault="00BD519D">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786B7A38" w14:textId="2612A16B" w:rsidR="00E55A0A" w:rsidRDefault="00BD519D">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E3CBA11" w14:textId="019BA735" w:rsidR="00E55A0A" w:rsidRDefault="00BD519D">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ABB049B" w14:textId="4A3C36B1" w:rsidR="00E55A0A" w:rsidRDefault="00BD519D">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3AC6D66" w14:textId="564BEDB1" w:rsidR="00E55A0A" w:rsidRDefault="00BD519D">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8EDB9A5" w14:textId="738F5EBE" w:rsidR="00E55A0A" w:rsidRDefault="005860B2">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r>
            <w:fldChar w:fldCharType="begin"/>
          </w:r>
          <w:r>
            <w:instrText xml:space="preserve"> HYPERLINK \l "_Toc20834504" </w:instrText>
          </w:r>
          <w:r>
            <w:fldChar w:fldCharType="separate"/>
          </w:r>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ins w:id="7" w:author="Bert Van Nuffelen" w:date="2019-11-19T15:26:00Z">
            <w:r w:rsidR="00C257A0">
              <w:rPr>
                <w:noProof/>
                <w:webHidden/>
              </w:rPr>
              <w:t>20</w:t>
            </w:r>
          </w:ins>
          <w:del w:id="8" w:author="Bert Van Nuffelen" w:date="2019-11-19T15:00:00Z">
            <w:r w:rsidR="00E55A0A" w:rsidDel="005860B2">
              <w:rPr>
                <w:noProof/>
                <w:webHidden/>
              </w:rPr>
              <w:delText>19</w:delText>
            </w:r>
          </w:del>
          <w:r w:rsidR="00E55A0A">
            <w:rPr>
              <w:noProof/>
              <w:webHidden/>
            </w:rPr>
            <w:fldChar w:fldCharType="end"/>
          </w:r>
          <w:r>
            <w:rPr>
              <w:noProof/>
            </w:rPr>
            <w:fldChar w:fldCharType="end"/>
          </w:r>
        </w:p>
        <w:p w14:paraId="62F7D5BE" w14:textId="53C06C19" w:rsidR="00E55A0A" w:rsidRDefault="00BD519D">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58CFBBF4" w14:textId="4C67559B" w:rsidR="00E55A0A" w:rsidRDefault="00BD519D">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346A68FE" w14:textId="02F770C4" w:rsidR="00E55A0A" w:rsidRDefault="00BD519D">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714A9A95" w14:textId="4B2EF215"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56193CD0" w14:textId="0E09755F"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213EECFA" w14:textId="42850614"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0615FE80" w14:textId="32F6F358"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14D13983" w14:textId="73542618" w:rsidR="00E55A0A" w:rsidRDefault="00BD519D">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3998153B" w14:textId="6A2168EF"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1A734C95" w14:textId="4C99A3D7" w:rsidR="00E55A0A" w:rsidRDefault="00BD519D">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544DA2EE" w14:textId="5C3BE47F" w:rsidR="00E55A0A" w:rsidRDefault="00BD519D">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C257A0">
              <w:rPr>
                <w:noProof/>
                <w:webHidden/>
              </w:rPr>
              <w:t>26</w:t>
            </w:r>
            <w:r w:rsidR="00E55A0A">
              <w:rPr>
                <w:noProof/>
                <w:webHidden/>
              </w:rPr>
              <w:fldChar w:fldCharType="end"/>
            </w:r>
          </w:hyperlink>
        </w:p>
        <w:p w14:paraId="41706425" w14:textId="70617FA9" w:rsidR="00E55A0A" w:rsidRDefault="00BD519D">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C257A0">
              <w:rPr>
                <w:noProof/>
                <w:webHidden/>
              </w:rPr>
              <w:t>28</w:t>
            </w:r>
            <w:r w:rsidR="00E55A0A">
              <w:rPr>
                <w:noProof/>
                <w:webHidden/>
              </w:rPr>
              <w:fldChar w:fldCharType="end"/>
            </w:r>
          </w:hyperlink>
        </w:p>
        <w:p w14:paraId="0FBEB78F" w14:textId="1FAEF482" w:rsidR="00E55A0A" w:rsidRDefault="00BD519D">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C257A0">
              <w:rPr>
                <w:noProof/>
                <w:webHidden/>
              </w:rPr>
              <w:t>30</w:t>
            </w:r>
            <w:r w:rsidR="00E55A0A">
              <w:rPr>
                <w:noProof/>
                <w:webHidden/>
              </w:rPr>
              <w:fldChar w:fldCharType="end"/>
            </w:r>
          </w:hyperlink>
        </w:p>
        <w:p w14:paraId="2294B3CE" w14:textId="57D6FF64" w:rsidR="00E55A0A" w:rsidRDefault="00BD519D">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C257A0">
              <w:rPr>
                <w:noProof/>
                <w:webHidden/>
              </w:rPr>
              <w:t>32</w:t>
            </w:r>
            <w:r w:rsidR="00E55A0A">
              <w:rPr>
                <w:noProof/>
                <w:webHidden/>
              </w:rPr>
              <w:fldChar w:fldCharType="end"/>
            </w:r>
          </w:hyperlink>
        </w:p>
        <w:p w14:paraId="3DC2AAEC" w14:textId="0B5DFD44" w:rsidR="00E55A0A" w:rsidRDefault="00BD519D">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C257A0">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631BC0E7" w14:textId="74567A79" w:rsidR="00810AE6" w:rsidRDefault="00C364E4">
      <w:pPr>
        <w:pStyle w:val="TableofFigures"/>
        <w:tabs>
          <w:tab w:val="right" w:leader="dot" w:pos="8495"/>
        </w:tabs>
        <w:rPr>
          <w:rFonts w:asciiTheme="minorHAnsi" w:eastAsiaTheme="minorEastAsia" w:hAnsiTheme="minorHAnsi" w:cstheme="minorBidi"/>
          <w:noProof/>
          <w:sz w:val="22"/>
          <w:szCs w:val="22"/>
          <w:lang w:val="en-US"/>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r w:rsidR="005860B2">
        <w:fldChar w:fldCharType="begin"/>
      </w:r>
      <w:r w:rsidR="005860B2">
        <w:instrText xml:space="preserve"> HYPERLINK \l "_Toc526849170" </w:instrText>
      </w:r>
      <w:r w:rsidR="005860B2">
        <w:fldChar w:fldCharType="separate"/>
      </w:r>
      <w:r w:rsidR="00810AE6" w:rsidRPr="00DD6BC4">
        <w:rPr>
          <w:rStyle w:val="Hyperlink"/>
          <w:noProof/>
        </w:rPr>
        <w:t>Figure 1 - DCAT Application Profile UML Class Diagram</w:t>
      </w:r>
      <w:r w:rsidR="00810AE6">
        <w:rPr>
          <w:noProof/>
          <w:webHidden/>
        </w:rPr>
        <w:tab/>
      </w:r>
      <w:r>
        <w:rPr>
          <w:noProof/>
          <w:webHidden/>
        </w:rPr>
        <w:fldChar w:fldCharType="begin"/>
      </w:r>
      <w:r w:rsidR="00810AE6">
        <w:rPr>
          <w:noProof/>
          <w:webHidden/>
        </w:rPr>
        <w:instrText xml:space="preserve"> PAGEREF _Toc526849170 \h </w:instrText>
      </w:r>
      <w:r>
        <w:rPr>
          <w:noProof/>
          <w:webHidden/>
        </w:rPr>
        <w:fldChar w:fldCharType="separate"/>
      </w:r>
      <w:ins w:id="9" w:author="Bert Van Nuffelen" w:date="2019-11-19T15:26:00Z">
        <w:r w:rsidR="00C257A0">
          <w:rPr>
            <w:b/>
            <w:bCs/>
            <w:noProof/>
            <w:webHidden/>
            <w:lang w:val="en-US"/>
          </w:rPr>
          <w:t>Error! Bookmark not defined.</w:t>
        </w:r>
      </w:ins>
      <w:del w:id="10" w:author="Bert Van Nuffelen" w:date="2019-11-19T15:00:00Z">
        <w:r w:rsidR="001A5C15" w:rsidDel="005860B2">
          <w:rPr>
            <w:noProof/>
            <w:webHidden/>
          </w:rPr>
          <w:delText>8</w:delText>
        </w:r>
      </w:del>
      <w:r>
        <w:rPr>
          <w:noProof/>
          <w:webHidden/>
        </w:rPr>
        <w:fldChar w:fldCharType="end"/>
      </w:r>
      <w:r w:rsidR="005860B2">
        <w:rPr>
          <w:noProof/>
        </w:rPr>
        <w:fldChar w:fldCharType="end"/>
      </w:r>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13" w:name="_Toc525647666"/>
      <w:bookmarkStart w:id="14" w:name="_Toc20834451"/>
      <w:r w:rsidRPr="00077CCC">
        <w:lastRenderedPageBreak/>
        <w:t>Introduction</w:t>
      </w:r>
      <w:bookmarkEnd w:id="13"/>
      <w:bookmarkEnd w:id="14"/>
    </w:p>
    <w:p w14:paraId="521BB363" w14:textId="77777777" w:rsidR="00077CCC" w:rsidRPr="00077CCC" w:rsidRDefault="00077CCC" w:rsidP="00E75001">
      <w:pPr>
        <w:pStyle w:val="Heading2"/>
      </w:pPr>
      <w:bookmarkStart w:id="15" w:name="_Toc525647667"/>
      <w:bookmarkStart w:id="16" w:name="_Toc20834452"/>
      <w:r w:rsidRPr="00E75001">
        <w:t>Context</w:t>
      </w:r>
      <w:bookmarkEnd w:id="15"/>
      <w:bookmarkEnd w:id="16"/>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22" w:name="_Ref355809056"/>
      <w:bookmarkStart w:id="23" w:name="_Toc525647668"/>
      <w:bookmarkStart w:id="24" w:name="_Toc20834453"/>
      <w:r w:rsidRPr="00077CCC">
        <w:rPr>
          <w:noProof/>
        </w:rPr>
        <w:t>Scope</w:t>
      </w:r>
      <w:bookmarkEnd w:id="22"/>
      <w:r w:rsidRPr="00077CCC">
        <w:t xml:space="preserve"> of the </w:t>
      </w:r>
      <w:r w:rsidRPr="00E75001">
        <w:t>revision</w:t>
      </w:r>
      <w:bookmarkEnd w:id="23"/>
      <w:bookmarkEnd w:id="24"/>
    </w:p>
    <w:p w14:paraId="3159EAA9" w14:textId="75D6A60C"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upcoming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3DD310A2"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27" w:name="_Toc525647670"/>
      <w:bookmarkStart w:id="28" w:name="_Toc525647671"/>
      <w:bookmarkStart w:id="29" w:name="_Toc525647674"/>
      <w:bookmarkStart w:id="30" w:name="_Toc525647675"/>
      <w:bookmarkStart w:id="31" w:name="_Toc525647676"/>
      <w:bookmarkStart w:id="32" w:name="_Toc525647678"/>
      <w:bookmarkStart w:id="33" w:name="_Toc525647679"/>
      <w:bookmarkStart w:id="34" w:name="_Toc525647680"/>
      <w:bookmarkStart w:id="35" w:name="_Toc525647681"/>
      <w:bookmarkStart w:id="36" w:name="_Toc525647682"/>
      <w:bookmarkStart w:id="37" w:name="_Toc525647684"/>
      <w:bookmarkStart w:id="38" w:name="_Toc525647685"/>
      <w:bookmarkStart w:id="39" w:name="_Toc525647686"/>
      <w:bookmarkStart w:id="40" w:name="_Toc525647687"/>
      <w:bookmarkStart w:id="41" w:name="_Toc525647688"/>
      <w:bookmarkStart w:id="42" w:name="_Toc525647689"/>
      <w:bookmarkStart w:id="43" w:name="_Toc525647692"/>
      <w:bookmarkStart w:id="44" w:name="_Toc525647693"/>
      <w:bookmarkStart w:id="45" w:name="_Toc525647694"/>
      <w:bookmarkStart w:id="46" w:name="_Toc525647695"/>
      <w:bookmarkStart w:id="47" w:name="_Toc525647696"/>
      <w:bookmarkStart w:id="48" w:name="_Toc525647697"/>
      <w:bookmarkStart w:id="49" w:name="_Toc525647699"/>
      <w:bookmarkStart w:id="50" w:name="_Toc525647700"/>
      <w:bookmarkStart w:id="51" w:name="_Toc525647701"/>
      <w:bookmarkStart w:id="52" w:name="_Toc525647702"/>
      <w:bookmarkStart w:id="53" w:name="_Toc525647703"/>
      <w:bookmarkStart w:id="54" w:name="_Toc525647704"/>
      <w:bookmarkStart w:id="55" w:name="_Toc525647705"/>
      <w:bookmarkStart w:id="56" w:name="_Toc525647709"/>
      <w:bookmarkStart w:id="57" w:name="_Toc525647711"/>
      <w:bookmarkStart w:id="58" w:name="_Toc525647712"/>
      <w:bookmarkStart w:id="59" w:name="_Toc525647714"/>
      <w:bookmarkStart w:id="60" w:name="_Toc525647716"/>
      <w:bookmarkStart w:id="61" w:name="_Toc525647721"/>
      <w:bookmarkStart w:id="62" w:name="_Toc525647736"/>
      <w:bookmarkStart w:id="63" w:name="_Toc525647737"/>
      <w:bookmarkStart w:id="64" w:name="_Toc525647738"/>
      <w:bookmarkStart w:id="65" w:name="_Toc525647739"/>
      <w:bookmarkStart w:id="66" w:name="_Toc525647743"/>
      <w:bookmarkStart w:id="67" w:name="_Toc525647744"/>
      <w:bookmarkStart w:id="68" w:name="_Toc525647753"/>
      <w:bookmarkStart w:id="69" w:name="_Toc525647754"/>
      <w:bookmarkStart w:id="70" w:name="_Ref352005862"/>
      <w:bookmarkStart w:id="71" w:name="_Toc525647755"/>
      <w:bookmarkStart w:id="72" w:name="_Toc2083445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077CCC">
        <w:rPr>
          <w:noProof/>
        </w:rPr>
        <w:t xml:space="preserve">The DCAT </w:t>
      </w:r>
      <w:r w:rsidRPr="00E75001">
        <w:t>specification</w:t>
      </w:r>
      <w:bookmarkEnd w:id="70"/>
      <w:bookmarkEnd w:id="71"/>
      <w:bookmarkEnd w:id="72"/>
    </w:p>
    <w:p w14:paraId="1BFEE984" w14:textId="3F7F0C7F"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C363A2" w:rsidRPr="00C363A2">
        <w:rPr>
          <w:lang w:val="en-US"/>
        </w:rPr>
        <w:t>W3C Candidate Recommendation 03 October 2019</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75" w:name="_Toc525647756"/>
      <w:bookmarkStart w:id="76" w:name="_Toc20834455"/>
      <w:r w:rsidRPr="00077CCC">
        <w:t>Terminology used in the DCAT Application Profile</w:t>
      </w:r>
      <w:bookmarkEnd w:id="75"/>
      <w:bookmarkEnd w:id="76"/>
    </w:p>
    <w:p w14:paraId="1DFAABCC" w14:textId="77777777" w:rsidR="00077CCC" w:rsidRPr="00077CCC" w:rsidRDefault="00077CCC" w:rsidP="00077CCC">
      <w:pPr>
        <w:rPr>
          <w:lang w:val="en-US"/>
        </w:rPr>
      </w:pPr>
      <w:bookmarkStart w:id="7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1A9610F5"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C257A0">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w:t>
      </w:r>
    </w:p>
    <w:p w14:paraId="384FAF17" w14:textId="6F1D4810"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ins w:id="79" w:author="Bert Van Nuffelen" w:date="2019-11-19T15:26:00Z">
        <w:r w:rsidR="00C257A0">
          <w:rPr>
            <w:lang w:val="en-US"/>
          </w:rPr>
          <w:t>0</w:t>
        </w:r>
      </w:ins>
      <w:del w:id="80" w:author="Bert Van Nuffelen" w:date="2019-11-19T15:00:00Z">
        <w:r w:rsidR="001A5C15" w:rsidDel="005860B2">
          <w:rPr>
            <w:lang w:val="en-US"/>
          </w:rPr>
          <w:delText>3.2</w:delText>
        </w:r>
      </w:del>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3F2EE348"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ins w:id="81" w:author="Bert Van Nuffelen" w:date="2019-11-19T15:26:00Z">
        <w:r w:rsidR="00C257A0">
          <w:rPr>
            <w:lang w:val="en-US"/>
          </w:rPr>
          <w:t>0</w:t>
        </w:r>
      </w:ins>
      <w:del w:id="82" w:author="Bert Van Nuffelen" w:date="2019-11-19T15:00:00Z">
        <w:r w:rsidR="001A5C15" w:rsidDel="005860B2">
          <w:rPr>
            <w:lang w:val="en-US"/>
          </w:rPr>
          <w:delText>3.3</w:delText>
        </w:r>
      </w:del>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if the Application Profile specifies mandatory or recommended properties for them. </w:t>
      </w:r>
    </w:p>
    <w:p w14:paraId="7528688F" w14:textId="77777777"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BD519D">
        <w:fldChar w:fldCharType="begin"/>
      </w:r>
      <w:r w:rsidR="00BD519D" w:rsidRPr="00C257A0">
        <w:rPr>
          <w:lang w:val="nl-NL"/>
          <w:rPrChange w:id="83" w:author="Bert Van Nuffelen" w:date="2019-11-19T15:27:00Z">
            <w:rPr/>
          </w:rPrChange>
        </w:rPr>
        <w:instrText xml:space="preserve"> HYPERLINK "http://xmlns.com/foaf/0.1/" </w:instrText>
      </w:r>
      <w:r w:rsidR="00BD519D">
        <w:fldChar w:fldCharType="separate"/>
      </w:r>
      <w:r w:rsidRPr="00077CCC">
        <w:rPr>
          <w:rStyle w:val="Hyperlink"/>
          <w:lang w:val="da-DK"/>
        </w:rPr>
        <w:t>http://xmlns.com/foaf/0.1/</w:t>
      </w:r>
      <w:r w:rsidR="00BD519D">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11C63777" w:rsidR="00B44972" w:rsidRPr="00077CCC" w:rsidRDefault="00B44972" w:rsidP="00077CCC">
      <w:pPr>
        <w:pStyle w:val="Bulletpoint1"/>
        <w:spacing w:after="120"/>
        <w:ind w:left="360"/>
        <w:contextualSpacing/>
        <w:jc w:val="left"/>
      </w:pPr>
      <w:proofErr w:type="spellStart"/>
      <w:r>
        <w:t>odrl</w:t>
      </w:r>
      <w:proofErr w:type="spellEnd"/>
      <w:r>
        <w:t>:</w:t>
      </w:r>
      <w:r w:rsidRPr="00B44972">
        <w:t xml:space="preserve"> </w:t>
      </w:r>
      <w:hyperlink r:id="rId19" w:history="1">
        <w:r w:rsidR="00D864C0" w:rsidRPr="00D864C0">
          <w:rPr>
            <w:rStyle w:val="Hyperlink"/>
          </w:rPr>
          <w:t>http://www.w3.org/ns/odrl/2/</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0"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1"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2"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r w:rsidR="005860B2">
        <w:fldChar w:fldCharType="begin"/>
      </w:r>
      <w:r w:rsidR="005860B2" w:rsidRPr="005860B2">
        <w:rPr>
          <w:lang w:val="de-DE"/>
          <w:rPrChange w:id="84" w:author="Bert Van Nuffelen" w:date="2019-11-19T15:00:00Z">
            <w:rPr/>
          </w:rPrChange>
        </w:rPr>
        <w:instrText xml:space="preserve"> HYPERLINK "http://spdx.org/rdf/terms" </w:instrText>
      </w:r>
      <w:r w:rsidR="005860B2">
        <w:fldChar w:fldCharType="separate"/>
      </w:r>
      <w:r w:rsidRPr="00077CCC">
        <w:rPr>
          <w:rStyle w:val="Hyperlink"/>
          <w:lang w:val="de-DE"/>
        </w:rPr>
        <w:t>http://spdx.org/rdf/terms#</w:t>
      </w:r>
      <w:r w:rsidR="005860B2">
        <w:rPr>
          <w:rStyle w:val="Hyperlink"/>
          <w:lang w:val="de-DE"/>
        </w:rPr>
        <w:fldChar w:fldCharType="end"/>
      </w:r>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3"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r w:rsidR="005860B2">
        <w:fldChar w:fldCharType="begin"/>
      </w:r>
      <w:r w:rsidR="005860B2" w:rsidRPr="005860B2">
        <w:rPr>
          <w:lang w:val="it-IT"/>
          <w:rPrChange w:id="85" w:author="Bert Van Nuffelen" w:date="2019-11-19T15:00:00Z">
            <w:rPr/>
          </w:rPrChange>
        </w:rPr>
        <w:instrText xml:space="preserve"> HYPERLINK "http://purl.org/vocab/vann/" </w:instrText>
      </w:r>
      <w:r w:rsidR="005860B2">
        <w:fldChar w:fldCharType="separate"/>
      </w:r>
      <w:r w:rsidRPr="00DE3E74">
        <w:rPr>
          <w:rStyle w:val="Hyperlink"/>
          <w:noProof/>
          <w:lang w:val="it-IT"/>
        </w:rPr>
        <w:t>http://purl.org/vocab/vann/</w:t>
      </w:r>
      <w:r w:rsidR="005860B2">
        <w:rPr>
          <w:rStyle w:val="Hyperlink"/>
          <w:noProof/>
          <w:lang w:val="it-IT"/>
        </w:rPr>
        <w:fldChar w:fldCharType="end"/>
      </w:r>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r w:rsidR="005860B2">
        <w:fldChar w:fldCharType="begin"/>
      </w:r>
      <w:r w:rsidR="005860B2" w:rsidRPr="005860B2">
        <w:rPr>
          <w:lang w:val="nl-NL"/>
          <w:rPrChange w:id="86" w:author="Bert Van Nuffelen" w:date="2019-11-19T15:00:00Z">
            <w:rPr/>
          </w:rPrChange>
        </w:rPr>
        <w:instrText xml:space="preserve"> HYPERLINK "http://purl.org/vocommons/voaf%23" </w:instrText>
      </w:r>
      <w:r w:rsidR="005860B2">
        <w:fldChar w:fldCharType="separate"/>
      </w:r>
      <w:r w:rsidRPr="00DE3E74">
        <w:rPr>
          <w:rStyle w:val="Hyperlink"/>
          <w:lang w:val="nl-NL"/>
        </w:rPr>
        <w:t>http://purl.org/vocommons/voaf#</w:t>
      </w:r>
      <w:r w:rsidR="005860B2">
        <w:rPr>
          <w:rStyle w:val="Hyperlink"/>
          <w:lang w:val="nl-NL"/>
        </w:rPr>
        <w:fldChar w:fldCharType="end"/>
      </w:r>
    </w:p>
    <w:p w14:paraId="71B59132" w14:textId="77777777" w:rsidR="00B44972" w:rsidRDefault="00077CCC" w:rsidP="00B44972">
      <w:pPr>
        <w:pStyle w:val="Bulletpoint1"/>
        <w:spacing w:after="120"/>
        <w:ind w:left="360"/>
        <w:jc w:val="left"/>
        <w:rPr>
          <w:rStyle w:val="Hyperlink"/>
          <w:color w:val="auto"/>
          <w:u w:val="none"/>
        </w:rPr>
      </w:pPr>
      <w:r w:rsidRPr="00077CCC">
        <w:rPr>
          <w:noProof/>
        </w:rPr>
        <w:t>vcard</w:t>
      </w:r>
      <w:r w:rsidRPr="00077CCC">
        <w:t xml:space="preserve">: </w:t>
      </w:r>
      <w:hyperlink r:id="rId24" w:history="1">
        <w:r w:rsidRPr="00077CCC">
          <w:rPr>
            <w:rStyle w:val="Hyperlink"/>
          </w:rPr>
          <w:t>http://www.w3.org/2006/vcard/ns#</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87" w:name="_Toc415175843"/>
      <w:bookmarkStart w:id="88" w:name="_Toc415224579"/>
      <w:bookmarkStart w:id="89" w:name="_Toc415582017"/>
      <w:bookmarkStart w:id="90" w:name="_Ref352006691"/>
      <w:bookmarkEnd w:id="87"/>
      <w:bookmarkEnd w:id="88"/>
      <w:bookmarkEnd w:id="89"/>
      <w:r w:rsidRPr="00077CCC">
        <w:rPr>
          <w:lang w:val="en-US"/>
        </w:rPr>
        <w:t>Application Profile classes</w:t>
      </w:r>
      <w:bookmarkEnd w:id="77"/>
      <w:bookmarkEnd w:id="90"/>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360CBDBD" w:rsidR="009F69A6" w:rsidRPr="00077CCC" w:rsidRDefault="009F69A6" w:rsidP="009F69A6">
      <w:pPr>
        <w:pStyle w:val="Caption"/>
        <w:jc w:val="center"/>
        <w:rPr>
          <w:lang w:val="en-US"/>
        </w:rPr>
      </w:pPr>
      <w:r>
        <w:t xml:space="preserve">Figure </w:t>
      </w:r>
      <w:r w:rsidR="00C364E4">
        <w:fldChar w:fldCharType="begin"/>
      </w:r>
      <w:r>
        <w:instrText xml:space="preserve"> SEQ Figure \* ARABIC </w:instrText>
      </w:r>
      <w:r w:rsidR="00C364E4">
        <w:fldChar w:fldCharType="separate"/>
      </w:r>
      <w:r w:rsidR="00C257A0">
        <w:rPr>
          <w:noProof/>
        </w:rPr>
        <w:t>1</w:t>
      </w:r>
      <w:r w:rsidR="00C364E4">
        <w:fldChar w:fldCharType="end"/>
      </w:r>
      <w:r>
        <w:t xml:space="preserve"> - DCAT Application Profile UML Class Diagram</w:t>
      </w:r>
    </w:p>
    <w:p w14:paraId="6EDD5BCE" w14:textId="77777777" w:rsidR="00077CCC" w:rsidRPr="00077CCC" w:rsidRDefault="00077CCC" w:rsidP="00E75001">
      <w:pPr>
        <w:pStyle w:val="Heading1"/>
      </w:pPr>
      <w:bookmarkStart w:id="91" w:name="_Toc415582727"/>
      <w:bookmarkStart w:id="92" w:name="_Ref415760135"/>
      <w:bookmarkStart w:id="93" w:name="_Toc525647757"/>
      <w:bookmarkStart w:id="94" w:name="_Toc20834456"/>
      <w:r w:rsidRPr="00077CCC">
        <w:t xml:space="preserve">Application Profile </w:t>
      </w:r>
      <w:r w:rsidRPr="00E75001">
        <w:t>classes</w:t>
      </w:r>
      <w:bookmarkEnd w:id="91"/>
      <w:bookmarkEnd w:id="92"/>
      <w:bookmarkEnd w:id="93"/>
      <w:bookmarkEnd w:id="94"/>
    </w:p>
    <w:p w14:paraId="3D17E532" w14:textId="77777777" w:rsidR="00077CCC" w:rsidRPr="00077CCC" w:rsidRDefault="00077CCC" w:rsidP="00E75001">
      <w:pPr>
        <w:pStyle w:val="Heading2"/>
      </w:pPr>
      <w:bookmarkStart w:id="95" w:name="_Ref355809216"/>
      <w:bookmarkStart w:id="96" w:name="_Toc525647758"/>
      <w:bookmarkStart w:id="97" w:name="_Toc20834457"/>
      <w:r w:rsidRPr="00077CCC">
        <w:t xml:space="preserve">Mandatory </w:t>
      </w:r>
      <w:r w:rsidRPr="00E75001">
        <w:t>Classes</w:t>
      </w:r>
      <w:bookmarkEnd w:id="95"/>
      <w:bookmarkEnd w:id="96"/>
      <w:bookmarkEnd w:id="97"/>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C257A0"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2"/>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BD519D" w:rsidP="00B42159">
            <w:pPr>
              <w:pStyle w:val="Tableentry"/>
            </w:pPr>
            <w:hyperlink r:id="rId26" w:anchor="term_Agent" w:history="1">
              <w:r w:rsidR="00077CCC" w:rsidRPr="00077CCC">
                <w:rPr>
                  <w:rStyle w:val="Hyperlink"/>
                  <w:noProof/>
                </w:rPr>
                <w:t>http://xmlns.com/foaf/spec/#term_Agent</w:t>
              </w:r>
            </w:hyperlink>
            <w:r w:rsidR="00077CCC" w:rsidRPr="00077CCC">
              <w:rPr>
                <w:noProof/>
              </w:rPr>
              <w:t xml:space="preserve"> ,</w:t>
            </w:r>
            <w:hyperlink r:id="rId27" w:history="1">
              <w:r w:rsidR="00077CCC" w:rsidRPr="00077CCC">
                <w:rPr>
                  <w:rStyle w:val="Hyperlink"/>
                </w:rPr>
                <w:t>http://www.w3.org/TR/vocab-org/</w:t>
              </w:r>
            </w:hyperlink>
          </w:p>
        </w:tc>
      </w:tr>
      <w:tr w:rsidR="00077CCC" w:rsidRPr="00C257A0"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BD519D" w:rsidP="00B42159">
            <w:pPr>
              <w:pStyle w:val="Tableentry"/>
            </w:pPr>
            <w:hyperlink r:id="rId28" w:anchor="class-catalog" w:history="1">
              <w:r w:rsidR="00077CCC" w:rsidRPr="00077CCC">
                <w:rPr>
                  <w:rStyle w:val="Hyperlink"/>
                </w:rPr>
                <w:t>http://www.w3.org/TR/2013/WD-vocab-dcat-20130312/#class-catalog</w:t>
              </w:r>
            </w:hyperlink>
          </w:p>
        </w:tc>
      </w:tr>
      <w:tr w:rsidR="00077CCC" w:rsidRPr="00C257A0"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BD519D" w:rsidP="00B42159">
            <w:pPr>
              <w:pStyle w:val="Tableentry"/>
            </w:pPr>
            <w:hyperlink r:id="rId29" w:anchor="class-dataset" w:history="1">
              <w:r w:rsidR="00077CCC" w:rsidRPr="00077CCC">
                <w:rPr>
                  <w:rStyle w:val="Hyperlink"/>
                </w:rPr>
                <w:t>http://www.w3.org/TR/2013/WD-vocab-dcat-20130312/#class-dataset</w:t>
              </w:r>
            </w:hyperlink>
          </w:p>
        </w:tc>
      </w:tr>
      <w:tr w:rsidR="00077CCC" w:rsidRPr="00C257A0"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3"/>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BD519D" w:rsidP="00B42159">
            <w:pPr>
              <w:pStyle w:val="Tableentry"/>
            </w:pPr>
            <w:hyperlink r:id="rId30" w:anchor="section-Literals" w:history="1">
              <w:r w:rsidR="00077CCC" w:rsidRPr="00077CCC">
                <w:rPr>
                  <w:rStyle w:val="Hyperlink"/>
                </w:rPr>
                <w:t>http://www.w3.org/TR/rdf-concepts/#section-Literals</w:t>
              </w:r>
            </w:hyperlink>
          </w:p>
        </w:tc>
      </w:tr>
      <w:tr w:rsidR="00077CCC" w:rsidRPr="00C257A0"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BD519D" w:rsidP="00B42159">
            <w:pPr>
              <w:pStyle w:val="Tableentry"/>
            </w:pPr>
            <w:hyperlink r:id="rId31"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100" w:name="_Toc429930824"/>
      <w:bookmarkStart w:id="101" w:name="_Toc430520826"/>
      <w:bookmarkStart w:id="102" w:name="_Toc430520891"/>
      <w:bookmarkStart w:id="103" w:name="_Toc430521087"/>
      <w:bookmarkStart w:id="104" w:name="_Toc430521180"/>
      <w:bookmarkStart w:id="105" w:name="_Toc430857074"/>
      <w:bookmarkStart w:id="106" w:name="_Ref362173290"/>
      <w:bookmarkStart w:id="107" w:name="_Toc525647759"/>
      <w:bookmarkStart w:id="108" w:name="_Ref361599209"/>
      <w:bookmarkEnd w:id="100"/>
      <w:bookmarkEnd w:id="101"/>
      <w:bookmarkEnd w:id="102"/>
      <w:bookmarkEnd w:id="103"/>
      <w:bookmarkEnd w:id="104"/>
      <w:bookmarkEnd w:id="105"/>
    </w:p>
    <w:p w14:paraId="24C9DB8D" w14:textId="77777777" w:rsidR="00077CCC" w:rsidRPr="00077CCC" w:rsidRDefault="00077CCC" w:rsidP="00E75001">
      <w:pPr>
        <w:pStyle w:val="Heading2"/>
      </w:pPr>
      <w:bookmarkStart w:id="109" w:name="_Toc20834458"/>
      <w:r w:rsidRPr="00077CCC">
        <w:t xml:space="preserve">Recommended </w:t>
      </w:r>
      <w:r w:rsidRPr="00E75001">
        <w:t>Class</w:t>
      </w:r>
      <w:bookmarkEnd w:id="106"/>
      <w:r w:rsidRPr="00E75001">
        <w:t>es</w:t>
      </w:r>
      <w:bookmarkEnd w:id="107"/>
      <w:bookmarkEnd w:id="10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C257A0"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BD519D" w:rsidP="00B42159">
            <w:pPr>
              <w:pStyle w:val="Tableentry"/>
              <w:rPr>
                <w:rStyle w:val="Hyperlink"/>
              </w:rPr>
            </w:pPr>
            <w:hyperlink r:id="rId32" w:anchor="class-category-and-category-scheme" w:history="1">
              <w:r w:rsidR="00077CCC" w:rsidRPr="00077CCC">
                <w:rPr>
                  <w:rStyle w:val="Hyperlink"/>
                </w:rPr>
                <w:t>http://www.w3.org/TR/2013/WD-vocab-dcat-20130312/#class-category-and-category-scheme</w:t>
              </w:r>
            </w:hyperlink>
          </w:p>
        </w:tc>
      </w:tr>
      <w:tr w:rsidR="00077CCC" w:rsidRPr="00C257A0"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BD519D" w:rsidP="00B42159">
            <w:pPr>
              <w:pStyle w:val="Tableentry"/>
              <w:rPr>
                <w:rStyle w:val="Hyperlink"/>
              </w:rPr>
            </w:pPr>
            <w:hyperlink r:id="rId33" w:anchor="class-category-and-category-scheme" w:history="1">
              <w:r w:rsidR="00077CCC" w:rsidRPr="00077CCC">
                <w:rPr>
                  <w:rStyle w:val="Hyperlink"/>
                </w:rPr>
                <w:t>http://www.w3.org/TR/2013/WD-vocab-dcat-20130312/#class-category-and-category-scheme</w:t>
              </w:r>
            </w:hyperlink>
          </w:p>
        </w:tc>
      </w:tr>
      <w:tr w:rsidR="00077CCC" w:rsidRPr="00C257A0"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BD519D" w:rsidP="00B42159">
            <w:pPr>
              <w:pStyle w:val="Tableentry"/>
            </w:pPr>
            <w:hyperlink r:id="rId34" w:anchor="class-distribution" w:history="1">
              <w:r w:rsidR="00077CCC" w:rsidRPr="00077CCC">
                <w:rPr>
                  <w:rStyle w:val="Hyperlink"/>
                </w:rPr>
                <w:t>http://www.w3.org/TR/2013/WD-vocab-dcat-20130312/#class-distribution</w:t>
              </w:r>
            </w:hyperlink>
          </w:p>
        </w:tc>
      </w:tr>
      <w:tr w:rsidR="00077CCC" w:rsidRPr="00C257A0"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BD519D" w:rsidP="00B42159">
            <w:pPr>
              <w:pStyle w:val="Tableentry"/>
            </w:pPr>
            <w:hyperlink r:id="rId35"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110" w:name="_Toc429930826"/>
      <w:bookmarkStart w:id="111" w:name="_Toc430520828"/>
      <w:bookmarkStart w:id="112" w:name="_Toc430520893"/>
      <w:bookmarkStart w:id="113" w:name="_Toc430521089"/>
      <w:bookmarkStart w:id="114" w:name="_Toc430521182"/>
      <w:bookmarkStart w:id="115" w:name="_Toc430857076"/>
      <w:bookmarkStart w:id="116" w:name="_Ref362173374"/>
      <w:bookmarkStart w:id="117" w:name="_Toc525647760"/>
      <w:bookmarkEnd w:id="110"/>
      <w:bookmarkEnd w:id="111"/>
      <w:bookmarkEnd w:id="112"/>
      <w:bookmarkEnd w:id="113"/>
      <w:bookmarkEnd w:id="114"/>
      <w:bookmarkEnd w:id="115"/>
    </w:p>
    <w:p w14:paraId="7A94B8E2" w14:textId="77777777" w:rsidR="00077CCC" w:rsidRPr="00077CCC" w:rsidRDefault="00077CCC" w:rsidP="00E75001">
      <w:pPr>
        <w:pStyle w:val="Heading2"/>
      </w:pPr>
      <w:bookmarkStart w:id="118" w:name="_Toc20834459"/>
      <w:r w:rsidRPr="00077CCC">
        <w:t>Optional Classes</w:t>
      </w:r>
      <w:bookmarkEnd w:id="108"/>
      <w:bookmarkEnd w:id="116"/>
      <w:bookmarkEnd w:id="117"/>
      <w:bookmarkEnd w:id="11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C257A0"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BD519D" w:rsidP="00B42159">
            <w:pPr>
              <w:pStyle w:val="Tableentry"/>
            </w:pPr>
            <w:hyperlink r:id="rId36" w:anchor="class-catalog-record" w:history="1">
              <w:r w:rsidR="00077CCC" w:rsidRPr="00077CCC">
                <w:rPr>
                  <w:rStyle w:val="Hyperlink"/>
                </w:rPr>
                <w:t>http://www.w3.org/TR/2013/WD-vocab-dcat-20130312/#class-catalog-record</w:t>
              </w:r>
            </w:hyperlink>
          </w:p>
        </w:tc>
      </w:tr>
      <w:tr w:rsidR="00367020" w:rsidRPr="00C257A0"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BD519D" w:rsidP="00B42159">
            <w:pPr>
              <w:pStyle w:val="Tableentry"/>
            </w:pPr>
            <w:hyperlink r:id="rId37" w:history="1">
              <w:r w:rsidR="00367020" w:rsidRPr="005357E9">
                <w:rPr>
                  <w:rStyle w:val="Hyperlink"/>
                </w:rPr>
                <w:t>https://www.w3.org/TR/vocab-dcat-2/#Class:Data_Service</w:t>
              </w:r>
            </w:hyperlink>
          </w:p>
        </w:tc>
      </w:tr>
      <w:tr w:rsidR="00077CCC" w:rsidRPr="00C257A0"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BD519D" w:rsidP="00B42159">
            <w:pPr>
              <w:pStyle w:val="Tableentry"/>
            </w:pPr>
            <w:hyperlink r:id="rId38"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C257A0"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BD519D" w:rsidP="00B42159">
            <w:pPr>
              <w:pStyle w:val="Tableentry"/>
            </w:pPr>
            <w:hyperlink r:id="rId39" w:anchor="term_Document" w:history="1">
              <w:r w:rsidR="00077CCC" w:rsidRPr="00077CCC">
                <w:rPr>
                  <w:rStyle w:val="Hyperlink"/>
                </w:rPr>
                <w:t>http://xmlns.com/foaf/spec/#term_Document</w:t>
              </w:r>
            </w:hyperlink>
          </w:p>
        </w:tc>
      </w:tr>
      <w:tr w:rsidR="00077CCC" w:rsidRPr="00C257A0"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77777777" w:rsidR="00077CCC" w:rsidRPr="00077CCC" w:rsidRDefault="00BD519D" w:rsidP="00B42159">
            <w:pPr>
              <w:pStyle w:val="Tableentry"/>
            </w:pPr>
            <w:hyperlink r:id="rId40" w:anchor="terms-Frequency" w:history="1">
              <w:r w:rsidR="00077CCC" w:rsidRPr="00077CCC">
                <w:rPr>
                  <w:rStyle w:val="Hyperlink"/>
                </w:rPr>
                <w:t>http://dublincore.org/documents/dcmi-terms/#terms-Frequency</w:t>
              </w:r>
            </w:hyperlink>
          </w:p>
        </w:tc>
      </w:tr>
      <w:tr w:rsidR="00077CCC" w:rsidRPr="00C257A0"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BD519D" w:rsidP="00B42159">
            <w:pPr>
              <w:pStyle w:val="Tableentry"/>
            </w:pPr>
            <w:hyperlink r:id="rId41" w:anchor="identifier" w:history="1">
              <w:r w:rsidR="00077CCC" w:rsidRPr="00077CCC">
                <w:rPr>
                  <w:rStyle w:val="Hyperlink"/>
                </w:rPr>
                <w:t>http://www.w3.org/TR/vocab-adms/#identifier</w:t>
              </w:r>
            </w:hyperlink>
          </w:p>
        </w:tc>
      </w:tr>
      <w:tr w:rsidR="00077CCC" w:rsidRPr="00C257A0"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BD519D" w:rsidP="00B42159">
            <w:pPr>
              <w:pStyle w:val="Tableentry"/>
            </w:pPr>
            <w:hyperlink r:id="rId42" w:anchor="d4e181" w:history="1">
              <w:r w:rsidR="00077CCC" w:rsidRPr="00077CCC">
                <w:rPr>
                  <w:rStyle w:val="Hyperlink"/>
                </w:rPr>
                <w:t>http://www.w3.org/TR/2014/NOTE-vcard-rdf-20140522/#d4e181</w:t>
              </w:r>
            </w:hyperlink>
          </w:p>
        </w:tc>
      </w:tr>
      <w:tr w:rsidR="00077CCC" w:rsidRPr="00C257A0"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77777777" w:rsidR="00077CCC" w:rsidRPr="00077CCC" w:rsidRDefault="00BD519D" w:rsidP="00B42159">
            <w:pPr>
              <w:pStyle w:val="Tableentry"/>
            </w:pPr>
            <w:hyperlink r:id="rId43" w:anchor="terms-LinguisticSystem" w:history="1">
              <w:r w:rsidR="00077CCC" w:rsidRPr="00077CCC">
                <w:rPr>
                  <w:rStyle w:val="Hyperlink"/>
                </w:rPr>
                <w:t>http://dublincore.org/documents/dcmi-terms/#terms-LinguisticSystem</w:t>
              </w:r>
            </w:hyperlink>
          </w:p>
        </w:tc>
      </w:tr>
      <w:tr w:rsidR="00077CCC" w:rsidRPr="00C257A0"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4"/>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77777777" w:rsidR="00077CCC" w:rsidRPr="00077CCC" w:rsidRDefault="00BD519D" w:rsidP="00B42159">
            <w:pPr>
              <w:pStyle w:val="Tableentry"/>
            </w:pPr>
            <w:hyperlink r:id="rId44" w:anchor="terms-Location" w:history="1">
              <w:r w:rsidR="00077CCC" w:rsidRPr="00077CCC">
                <w:rPr>
                  <w:rStyle w:val="Hyperlink"/>
                </w:rPr>
                <w:t>http://dublincore.org/documents/dcmi-terms/#terms-Location</w:t>
              </w:r>
            </w:hyperlink>
          </w:p>
        </w:tc>
      </w:tr>
      <w:tr w:rsidR="00077CCC" w:rsidRPr="00C257A0"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57E50CFE" w:rsidR="00077CCC" w:rsidRPr="00077CCC" w:rsidRDefault="00BD519D" w:rsidP="00B42159">
            <w:pPr>
              <w:pStyle w:val="Tableentry"/>
            </w:pPr>
            <w:hyperlink r:id="rId45" w:history="1">
              <w:r w:rsidR="00DD69F2" w:rsidRPr="00DE3E74">
                <w:rPr>
                  <w:rStyle w:val="Hyperlink"/>
                </w:rPr>
                <w:t>https://www.dublincore.org/specifications/dublin-core/dcmi-terms/#terms-MediaType</w:t>
              </w:r>
            </w:hyperlink>
          </w:p>
        </w:tc>
      </w:tr>
      <w:tr w:rsidR="00077CCC" w:rsidRPr="00C257A0"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77777777" w:rsidR="00077CCC" w:rsidRPr="00077CCC" w:rsidRDefault="00BD519D" w:rsidP="00B42159">
            <w:pPr>
              <w:pStyle w:val="Tableentry"/>
            </w:pPr>
            <w:hyperlink r:id="rId46" w:anchor="terms-PeriodOfTime" w:history="1">
              <w:r w:rsidR="00077CCC" w:rsidRPr="00077CCC">
                <w:rPr>
                  <w:rStyle w:val="Hyperlink"/>
                </w:rPr>
                <w:t>http://dublincore.org/documents/dcmi-terms/#terms-PeriodOfTime</w:t>
              </w:r>
            </w:hyperlink>
          </w:p>
        </w:tc>
      </w:tr>
      <w:tr w:rsidR="00077CCC" w:rsidRPr="00C257A0"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BD519D" w:rsidP="00B42159">
            <w:pPr>
              <w:pStyle w:val="Tableentry"/>
            </w:pPr>
            <w:hyperlink r:id="rId47" w:anchor="dcterms-type" w:history="1">
              <w:r w:rsidR="00077CCC" w:rsidRPr="00077CCC">
                <w:rPr>
                  <w:rStyle w:val="Hyperlink"/>
                </w:rPr>
                <w:t>http://www.w3.org/TR/vocab-adms/#dcterms-type</w:t>
              </w:r>
            </w:hyperlink>
          </w:p>
        </w:tc>
      </w:tr>
      <w:tr w:rsidR="003F6A79" w:rsidRPr="00C257A0"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BD519D" w:rsidP="00B42159">
            <w:pPr>
              <w:pStyle w:val="Tableentry"/>
            </w:pPr>
            <w:hyperlink r:id="rId48" w:history="1">
              <w:r w:rsidR="003F6A79" w:rsidRPr="005357E9">
                <w:rPr>
                  <w:rStyle w:val="Hyperlink"/>
                </w:rPr>
                <w:t>https://www.w3.org/TR/vocab-dcat-2/#Class:Relationship</w:t>
              </w:r>
            </w:hyperlink>
          </w:p>
        </w:tc>
      </w:tr>
      <w:tr w:rsidR="00077CCC" w:rsidRPr="00C257A0"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77777777" w:rsidR="00077CCC" w:rsidRPr="00077CCC" w:rsidRDefault="00BD519D" w:rsidP="00B42159">
            <w:pPr>
              <w:pStyle w:val="Tableentry"/>
            </w:pPr>
            <w:hyperlink r:id="rId49" w:anchor="terms-RightsStatement" w:history="1">
              <w:r w:rsidR="00077CCC" w:rsidRPr="00077CCC">
                <w:rPr>
                  <w:rStyle w:val="Hyperlink"/>
                </w:rPr>
                <w:t>http://dublincore.org/documents/dcmi-terms/#terms-RightsStatement</w:t>
              </w:r>
            </w:hyperlink>
          </w:p>
        </w:tc>
      </w:tr>
      <w:tr w:rsidR="003F6A79" w:rsidRPr="00C257A0"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BD519D" w:rsidP="00B42159">
            <w:pPr>
              <w:pStyle w:val="Tableentry"/>
            </w:pPr>
            <w:hyperlink r:id="rId50" w:history="1">
              <w:r w:rsidR="003F6A79" w:rsidRPr="005357E9">
                <w:rPr>
                  <w:rStyle w:val="Hyperlink"/>
                </w:rPr>
                <w:t>https://www.w3.org/TR/vocab-dcat-2/#Class:Role</w:t>
              </w:r>
            </w:hyperlink>
          </w:p>
        </w:tc>
      </w:tr>
      <w:tr w:rsidR="00077CCC" w:rsidRPr="00C257A0"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77777777" w:rsidR="00077CCC" w:rsidRPr="00077CCC" w:rsidRDefault="00BD519D" w:rsidP="00B42159">
            <w:pPr>
              <w:pStyle w:val="Tableentry"/>
            </w:pPr>
            <w:hyperlink r:id="rId51" w:anchor="terms-Standard" w:history="1">
              <w:r w:rsidR="00077CCC" w:rsidRPr="00077CCC">
                <w:rPr>
                  <w:rStyle w:val="Hyperlink"/>
                </w:rPr>
                <w:t>http://dublincore.org/documents/dcmi-terms/#terms-Standard</w:t>
              </w:r>
            </w:hyperlink>
          </w:p>
        </w:tc>
      </w:tr>
      <w:tr w:rsidR="00077CCC" w:rsidRPr="00C257A0"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BD519D" w:rsidP="00B42159">
            <w:pPr>
              <w:pStyle w:val="Tableentry"/>
            </w:pPr>
            <w:hyperlink r:id="rId52" w:anchor="status" w:history="1">
              <w:r w:rsidR="00077CCC" w:rsidRPr="00077CCC">
                <w:rPr>
                  <w:rStyle w:val="Hyperlink"/>
                </w:rPr>
                <w:t>http://www.w3.org/TR/vocab-adms/#status</w:t>
              </w:r>
            </w:hyperlink>
          </w:p>
        </w:tc>
      </w:tr>
      <w:tr w:rsidR="00077CCC" w:rsidRPr="00C257A0"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77777777" w:rsidR="00077CCC" w:rsidRPr="00077CCC" w:rsidRDefault="00BD519D" w:rsidP="00B42159">
            <w:pPr>
              <w:pStyle w:val="Tableentry"/>
            </w:pPr>
            <w:hyperlink r:id="rId53" w:anchor="terms-ProvenanceStatement" w:history="1">
              <w:r w:rsidR="00077CCC" w:rsidRPr="00077CCC">
                <w:rPr>
                  <w:rStyle w:val="Hyperlink"/>
                </w:rPr>
                <w:t>http://dublincore.org/documents/dcmi-terms/#terms-ProvenanceStatement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119" w:name="_Ref352005889"/>
      <w:r w:rsidRPr="00077CCC">
        <w:rPr>
          <w:lang w:val="en-GB"/>
        </w:rPr>
        <w:br w:type="page"/>
      </w:r>
    </w:p>
    <w:p w14:paraId="73D0D064" w14:textId="77777777" w:rsidR="00077CCC" w:rsidRPr="00077CCC" w:rsidRDefault="00077CCC" w:rsidP="00E75001">
      <w:pPr>
        <w:pStyle w:val="Heading1"/>
      </w:pPr>
      <w:bookmarkStart w:id="120" w:name="_Ref415759978"/>
      <w:bookmarkStart w:id="121" w:name="_Toc525647761"/>
      <w:bookmarkStart w:id="122" w:name="_Toc20834460"/>
      <w:r w:rsidRPr="00077CCC">
        <w:lastRenderedPageBreak/>
        <w:t xml:space="preserve">DCAT Application Profile </w:t>
      </w:r>
      <w:r w:rsidRPr="00E75001">
        <w:t>Properties</w:t>
      </w:r>
      <w:r w:rsidRPr="00077CCC">
        <w:t xml:space="preserve"> per Class</w:t>
      </w:r>
      <w:bookmarkEnd w:id="119"/>
      <w:bookmarkEnd w:id="120"/>
      <w:bookmarkEnd w:id="121"/>
      <w:bookmarkEnd w:id="12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123" w:name="_Toc525647762"/>
      <w:bookmarkStart w:id="124" w:name="_Toc20834461"/>
      <w:r w:rsidRPr="00E75001">
        <w:t>Catalogue</w:t>
      </w:r>
      <w:bookmarkEnd w:id="123"/>
      <w:bookmarkEnd w:id="124"/>
    </w:p>
    <w:p w14:paraId="493DE36D" w14:textId="77777777" w:rsidR="00077CCC" w:rsidRPr="00077CCC" w:rsidRDefault="00077CCC" w:rsidP="00E75001">
      <w:pPr>
        <w:pStyle w:val="Heading3"/>
      </w:pPr>
      <w:bookmarkStart w:id="125" w:name="_Ref351894671"/>
      <w:bookmarkStart w:id="126" w:name="_Toc525647763"/>
      <w:bookmarkStart w:id="127" w:name="_Toc20834462"/>
      <w:r w:rsidRPr="00077CCC">
        <w:t>Mandatory properties</w:t>
      </w:r>
      <w:bookmarkEnd w:id="125"/>
      <w:r w:rsidRPr="00077CCC">
        <w:t xml:space="preserve"> for </w:t>
      </w:r>
      <w:r w:rsidRPr="00E75001">
        <w:t>Catalogue</w:t>
      </w:r>
      <w:bookmarkEnd w:id="126"/>
      <w:bookmarkEnd w:id="12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6F9F473F"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C257A0">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128" w:name="_Toc525647764"/>
    </w:p>
    <w:p w14:paraId="08B49D3F" w14:textId="77777777" w:rsidR="00077CCC" w:rsidRPr="00077CCC" w:rsidRDefault="00077CCC" w:rsidP="00E75001">
      <w:pPr>
        <w:pStyle w:val="Heading3"/>
      </w:pPr>
      <w:bookmarkStart w:id="129" w:name="_Toc20834463"/>
      <w:r w:rsidRPr="00077CCC">
        <w:t>Recommended properties for Catalogue</w:t>
      </w:r>
      <w:bookmarkEnd w:id="128"/>
      <w:bookmarkEnd w:id="12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30" w:name="_Toc525647765"/>
    </w:p>
    <w:p w14:paraId="301BBC90" w14:textId="77777777" w:rsidR="00077CCC" w:rsidRPr="00077CCC" w:rsidRDefault="00077CCC" w:rsidP="00E75001">
      <w:pPr>
        <w:pStyle w:val="Heading3"/>
      </w:pPr>
      <w:bookmarkStart w:id="131" w:name="_Toc20834464"/>
      <w:r w:rsidRPr="00077CCC">
        <w:t>Optional properties for Catalogue</w:t>
      </w:r>
      <w:bookmarkEnd w:id="130"/>
      <w:bookmarkEnd w:id="13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32" w:name="_Toc429930830"/>
      <w:bookmarkStart w:id="133" w:name="_Toc430520832"/>
      <w:bookmarkStart w:id="134" w:name="_Toc430520897"/>
      <w:bookmarkStart w:id="135" w:name="_Toc430521093"/>
      <w:bookmarkStart w:id="136" w:name="_Toc430521186"/>
      <w:bookmarkStart w:id="137" w:name="_Toc430857080"/>
      <w:bookmarkStart w:id="138" w:name="_Toc525647766"/>
      <w:bookmarkStart w:id="139" w:name="_Toc20834470"/>
      <w:bookmarkEnd w:id="132"/>
      <w:bookmarkEnd w:id="133"/>
      <w:bookmarkEnd w:id="134"/>
      <w:bookmarkEnd w:id="135"/>
      <w:bookmarkEnd w:id="136"/>
      <w:bookmarkEnd w:id="137"/>
      <w:r w:rsidRPr="00E75001">
        <w:t>Catalogue</w:t>
      </w:r>
      <w:r w:rsidRPr="00077CCC">
        <w:t xml:space="preserve"> Record</w:t>
      </w:r>
      <w:bookmarkEnd w:id="138"/>
      <w:bookmarkEnd w:id="139"/>
    </w:p>
    <w:p w14:paraId="6F9F4EF2" w14:textId="77777777" w:rsidR="00077CCC" w:rsidRPr="00077CCC" w:rsidRDefault="00077CCC" w:rsidP="00E75001">
      <w:pPr>
        <w:pStyle w:val="Heading3"/>
      </w:pPr>
      <w:bookmarkStart w:id="140" w:name="_Ref355818604"/>
      <w:bookmarkStart w:id="141" w:name="_Toc525647767"/>
      <w:bookmarkStart w:id="142" w:name="_Toc20834471"/>
      <w:r w:rsidRPr="00077CCC">
        <w:t>Mandatory properties for Catalogue Record</w:t>
      </w:r>
      <w:bookmarkEnd w:id="140"/>
      <w:bookmarkEnd w:id="141"/>
      <w:bookmarkEnd w:id="14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43" w:name="_Ref355173529"/>
      <w:bookmarkStart w:id="144" w:name="_Toc525647768"/>
      <w:bookmarkStart w:id="145" w:name="_Toc20834472"/>
      <w:r w:rsidRPr="00077CCC">
        <w:t>Recommended properties for Catalogue Record</w:t>
      </w:r>
      <w:bookmarkEnd w:id="143"/>
      <w:bookmarkEnd w:id="144"/>
      <w:bookmarkEnd w:id="14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46" w:name="_Toc525647769"/>
    </w:p>
    <w:p w14:paraId="4DDA613D" w14:textId="77777777" w:rsidR="00077CCC" w:rsidRPr="00077CCC" w:rsidRDefault="00077CCC" w:rsidP="00E75001">
      <w:pPr>
        <w:pStyle w:val="Heading3"/>
      </w:pPr>
      <w:bookmarkStart w:id="147" w:name="_Toc20834473"/>
      <w:r w:rsidRPr="00077CCC">
        <w:t>Optional properties for Catalogue Record</w:t>
      </w:r>
      <w:bookmarkEnd w:id="146"/>
      <w:bookmarkEnd w:id="14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77777777" w:rsidR="00077CCC" w:rsidRPr="00077CCC" w:rsidRDefault="00077CCC" w:rsidP="00B42159">
            <w:pPr>
              <w:pStyle w:val="Tableentry"/>
            </w:pPr>
            <w:r w:rsidRPr="00077CCC">
              <w:t>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48" w:name="_Toc429930832"/>
      <w:bookmarkStart w:id="149" w:name="_Toc430520834"/>
      <w:bookmarkStart w:id="150" w:name="_Toc430520899"/>
      <w:bookmarkStart w:id="151" w:name="_Toc430521095"/>
      <w:bookmarkStart w:id="152" w:name="_Toc430521188"/>
      <w:bookmarkStart w:id="153" w:name="_Toc430857082"/>
      <w:bookmarkStart w:id="154" w:name="_Toc525647770"/>
      <w:bookmarkEnd w:id="148"/>
      <w:bookmarkEnd w:id="149"/>
      <w:bookmarkEnd w:id="150"/>
      <w:bookmarkEnd w:id="151"/>
      <w:bookmarkEnd w:id="152"/>
      <w:bookmarkEnd w:id="153"/>
    </w:p>
    <w:p w14:paraId="1DD77B88" w14:textId="77777777" w:rsidR="00042759" w:rsidRDefault="00042759" w:rsidP="00E75001">
      <w:pPr>
        <w:pStyle w:val="Heading2"/>
      </w:pPr>
      <w:bookmarkStart w:id="155" w:name="_Toc20834474"/>
      <w:r>
        <w:t>Data Service</w:t>
      </w:r>
      <w:bookmarkEnd w:id="155"/>
      <w:r>
        <w:t xml:space="preserve"> </w:t>
      </w:r>
    </w:p>
    <w:p w14:paraId="6EAAC66D" w14:textId="77777777" w:rsidR="00042759" w:rsidRPr="00077CCC" w:rsidRDefault="00042759" w:rsidP="00042759">
      <w:pPr>
        <w:pStyle w:val="Heading3"/>
      </w:pPr>
      <w:bookmarkStart w:id="156" w:name="_Toc20834475"/>
      <w:bookmarkStart w:id="157" w:name="_Ref20898527"/>
      <w:r w:rsidRPr="00077CCC">
        <w:t>Mandatory properties for Data</w:t>
      </w:r>
      <w:r>
        <w:t xml:space="preserve"> Service</w:t>
      </w:r>
      <w:bookmarkEnd w:id="156"/>
      <w:bookmarkEnd w:id="15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74ABEE29" w:rsidR="00042759" w:rsidRPr="00077CCC" w:rsidRDefault="00042759" w:rsidP="005357E9">
            <w:pPr>
              <w:pStyle w:val="Tableentry"/>
              <w:rPr>
                <w:noProof/>
              </w:rPr>
            </w:pPr>
            <w:r>
              <w:rPr>
                <w:noProof/>
              </w:rPr>
              <w:t>dcat:end</w:t>
            </w:r>
            <w:del w:id="158" w:author="Bert Van Nuffelen" w:date="2019-11-19T15:20:00Z">
              <w:r w:rsidDel="003E7A1E">
                <w:rPr>
                  <w:noProof/>
                </w:rPr>
                <w:delText>P</w:delText>
              </w:r>
            </w:del>
            <w:ins w:id="159" w:author="Bert Van Nuffelen" w:date="2019-11-19T15:20:00Z">
              <w:r w:rsidR="003E7A1E">
                <w:rPr>
                  <w:noProof/>
                </w:rPr>
                <w:t>p</w:t>
              </w:r>
            </w:ins>
            <w:r>
              <w:rPr>
                <w:noProof/>
              </w:rPr>
              <w:t>oint</w:t>
            </w:r>
            <w:ins w:id="160" w:author="Bert Van Nuffelen" w:date="2019-11-19T15:20:00Z">
              <w:r w:rsidR="003E7A1E">
                <w:rPr>
                  <w:noProof/>
                </w:rPr>
                <w:t>U</w:t>
              </w:r>
            </w:ins>
            <w:del w:id="161" w:author="Bert Van Nuffelen" w:date="2019-11-19T15:20:00Z">
              <w:r w:rsidDel="003E7A1E">
                <w:rPr>
                  <w:noProof/>
                </w:rPr>
                <w:delText>I</w:delText>
              </w:r>
            </w:del>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77777777" w:rsidR="00042759" w:rsidRPr="00077CCC" w:rsidRDefault="00042759" w:rsidP="005357E9">
            <w:pPr>
              <w:pStyle w:val="Tableentry"/>
            </w:pPr>
            <w:r w:rsidRPr="00077CCC">
              <w:lastRenderedPageBreak/>
              <w:t>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62" w:name="_Toc20834476"/>
      <w:r>
        <w:t>Recommended properties for Data Service</w:t>
      </w:r>
      <w:bookmarkEnd w:id="162"/>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63"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63"/>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64" w:name="_Toc20834478"/>
      <w:r w:rsidRPr="00E75001">
        <w:t>Dataset</w:t>
      </w:r>
      <w:bookmarkEnd w:id="154"/>
      <w:bookmarkEnd w:id="164"/>
      <w:r w:rsidR="00042759">
        <w:t xml:space="preserve"> </w:t>
      </w:r>
    </w:p>
    <w:p w14:paraId="5A6B1D07" w14:textId="77777777" w:rsidR="00077CCC" w:rsidRPr="00077CCC" w:rsidRDefault="00077CCC" w:rsidP="00E75001">
      <w:pPr>
        <w:pStyle w:val="Heading3"/>
      </w:pPr>
      <w:bookmarkStart w:id="165" w:name="_Ref351894436"/>
      <w:bookmarkStart w:id="166" w:name="_Toc525647771"/>
      <w:bookmarkStart w:id="167" w:name="_Toc20834479"/>
      <w:r w:rsidRPr="00077CCC">
        <w:t>Mandatory properties</w:t>
      </w:r>
      <w:bookmarkEnd w:id="165"/>
      <w:r w:rsidRPr="00077CCC">
        <w:t xml:space="preserve"> for Dataset</w:t>
      </w:r>
      <w:bookmarkEnd w:id="166"/>
      <w:bookmarkEnd w:id="16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77777777" w:rsidR="00077CCC" w:rsidRPr="00077CCC" w:rsidRDefault="00077CCC" w:rsidP="00B42159">
            <w:pPr>
              <w:pStyle w:val="Tableentry"/>
            </w:pPr>
            <w:r w:rsidRPr="00077CCC">
              <w:t>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68" w:name="_Toc525647772"/>
      <w:bookmarkStart w:id="169" w:name="_Toc20834480"/>
      <w:r w:rsidRPr="00077CCC">
        <w:t>Recommended properties for Dataset</w:t>
      </w:r>
      <w:bookmarkEnd w:id="168"/>
      <w:bookmarkEnd w:id="169"/>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70" w:name="_Ref355813295"/>
      <w:bookmarkStart w:id="171" w:name="_Toc525647773"/>
      <w:bookmarkStart w:id="172" w:name="_Toc20834481"/>
      <w:r w:rsidRPr="00077CCC">
        <w:t>Optional properties for Dataset</w:t>
      </w:r>
      <w:bookmarkEnd w:id="170"/>
      <w:bookmarkEnd w:id="171"/>
      <w:bookmarkEnd w:id="172"/>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753068A" w:rsidR="00B66820" w:rsidRPr="00077CCC" w:rsidRDefault="00B66820" w:rsidP="00B66820">
            <w:pPr>
              <w:pStyle w:val="Tableentry"/>
            </w:pPr>
            <w:r>
              <w:t>This property provides a link</w:t>
            </w:r>
            <w:r w:rsidRPr="002128C8">
              <w:t xml:space="preserve"> to a description of a relationship with another resource</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5"/>
            </w:r>
            <w:r w:rsidRPr="00077CCC">
              <w:t xml:space="preserve">, </w:t>
            </w:r>
            <w:proofErr w:type="spellStart"/>
            <w:r w:rsidRPr="00077CCC">
              <w:t>DataCite</w:t>
            </w:r>
            <w:proofErr w:type="spellEnd"/>
            <w:r w:rsidRPr="00077CCC">
              <w:rPr>
                <w:rStyle w:val="FootnoteReference"/>
              </w:rPr>
              <w:footnoteReference w:id="16"/>
            </w:r>
            <w:r w:rsidRPr="00077CCC">
              <w:t>, DOI</w:t>
            </w:r>
            <w:r w:rsidRPr="00077CCC">
              <w:rPr>
                <w:rStyle w:val="FootnoteReference"/>
              </w:rPr>
              <w:footnoteReference w:id="17"/>
            </w:r>
            <w:r w:rsidRPr="00077CCC">
              <w:t>, EZID</w:t>
            </w:r>
            <w:r w:rsidRPr="00077CCC">
              <w:rPr>
                <w:rStyle w:val="FootnoteReference"/>
              </w:rPr>
              <w:footnoteReference w:id="18"/>
            </w:r>
            <w:r w:rsidRPr="00077CCC">
              <w:t xml:space="preserve"> or W3ID</w:t>
            </w:r>
            <w:r w:rsidRPr="00077CCC">
              <w:rPr>
                <w:rStyle w:val="FootnoteReference"/>
              </w:rPr>
              <w:footnoteReference w:id="19"/>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lastRenderedPageBreak/>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0051B904" w:rsidR="00B66820" w:rsidRPr="00077CCC" w:rsidRDefault="00B66820" w:rsidP="00B66820">
            <w:pPr>
              <w:pStyle w:val="Tableentry"/>
            </w:pPr>
            <w:r>
              <w:t xml:space="preserve">This property is about a </w:t>
            </w:r>
            <w:r w:rsidRPr="002128C8">
              <w:t xml:space="preserve"> related resource, such as a publication, that references, cites, or otherwise points to the </w:t>
            </w:r>
            <w:r>
              <w:t>dataset.</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77777777" w:rsidR="00077CCC" w:rsidRPr="00077CCC" w:rsidRDefault="00077CCC" w:rsidP="00B42159">
            <w:pPr>
              <w:pStyle w:val="Tableentry"/>
            </w:pPr>
            <w:r w:rsidRPr="00077CCC">
              <w:t>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78" w:name="_Toc429930834"/>
      <w:bookmarkStart w:id="179" w:name="_Toc430520836"/>
      <w:bookmarkStart w:id="180" w:name="_Toc430520901"/>
      <w:bookmarkStart w:id="181" w:name="_Toc430521097"/>
      <w:bookmarkStart w:id="182" w:name="_Toc430521190"/>
      <w:bookmarkStart w:id="183" w:name="_Toc430857084"/>
      <w:bookmarkStart w:id="184" w:name="_Toc525647774"/>
      <w:bookmarkEnd w:id="178"/>
      <w:bookmarkEnd w:id="179"/>
      <w:bookmarkEnd w:id="180"/>
      <w:bookmarkEnd w:id="181"/>
      <w:bookmarkEnd w:id="182"/>
      <w:bookmarkEnd w:id="183"/>
    </w:p>
    <w:p w14:paraId="1725E325" w14:textId="77777777" w:rsidR="00077CCC" w:rsidRPr="00077CCC" w:rsidRDefault="00077CCC" w:rsidP="00E75001">
      <w:pPr>
        <w:pStyle w:val="Heading2"/>
      </w:pPr>
      <w:bookmarkStart w:id="185" w:name="_Toc20834482"/>
      <w:r w:rsidRPr="00077CCC">
        <w:t>Distribution</w:t>
      </w:r>
      <w:bookmarkEnd w:id="184"/>
      <w:bookmarkEnd w:id="185"/>
    </w:p>
    <w:p w14:paraId="2387D098" w14:textId="77777777" w:rsidR="00077CCC" w:rsidRPr="00077CCC" w:rsidRDefault="00077CCC" w:rsidP="00E75001">
      <w:pPr>
        <w:pStyle w:val="Heading3"/>
      </w:pPr>
      <w:bookmarkStart w:id="186" w:name="_Ref351894525"/>
      <w:bookmarkStart w:id="187" w:name="_Toc525647775"/>
      <w:bookmarkStart w:id="188" w:name="_Toc20834483"/>
      <w:r w:rsidRPr="00077CCC">
        <w:t>Mandatory propert</w:t>
      </w:r>
      <w:bookmarkEnd w:id="186"/>
      <w:r w:rsidRPr="00077CCC">
        <w:t>ies for Distribution</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89" w:name="_Toc525647776"/>
    </w:p>
    <w:p w14:paraId="68571B9E" w14:textId="77777777" w:rsidR="00077CCC" w:rsidRPr="00077CCC" w:rsidRDefault="00077CCC" w:rsidP="00E75001">
      <w:pPr>
        <w:pStyle w:val="Heading3"/>
      </w:pPr>
      <w:bookmarkStart w:id="190" w:name="_Toc20834484"/>
      <w:r w:rsidRPr="00077CCC">
        <w:t>Recommended properties for Distribution</w:t>
      </w:r>
      <w:bookmarkEnd w:id="189"/>
      <w:bookmarkEnd w:id="19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lastRenderedPageBreak/>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91" w:name="_Toc525647777"/>
    </w:p>
    <w:p w14:paraId="6EF08C4C" w14:textId="77777777" w:rsidR="00077CCC" w:rsidRPr="00077CCC" w:rsidRDefault="00077CCC" w:rsidP="00E75001">
      <w:pPr>
        <w:pStyle w:val="Heading3"/>
      </w:pPr>
      <w:bookmarkStart w:id="192" w:name="_Toc20834485"/>
      <w:r w:rsidRPr="00077CCC">
        <w:t>Optional properties for Distribution</w:t>
      </w:r>
      <w:bookmarkEnd w:id="191"/>
      <w:bookmarkEnd w:id="192"/>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7777777" w:rsidR="00077CCC" w:rsidRPr="00077CCC" w:rsidRDefault="00077CCC" w:rsidP="00B42159">
            <w:pPr>
              <w:pStyle w:val="Tableentry"/>
            </w:pPr>
            <w:r w:rsidRPr="00077CCC">
              <w:t>rights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77777777" w:rsidR="00077CCC" w:rsidRPr="00077CCC" w:rsidRDefault="00077CCC" w:rsidP="00B42159">
            <w:pPr>
              <w:pStyle w:val="Tableentry"/>
            </w:pPr>
            <w:r w:rsidRPr="00077CCC">
              <w:t>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93" w:name="_Toc525647778"/>
      <w:bookmarkStart w:id="194" w:name="_Toc20834486"/>
      <w:r w:rsidRPr="00E75001">
        <w:lastRenderedPageBreak/>
        <w:t>Agent</w:t>
      </w:r>
      <w:bookmarkEnd w:id="193"/>
      <w:bookmarkEnd w:id="194"/>
    </w:p>
    <w:p w14:paraId="56BB7EB8" w14:textId="77777777" w:rsidR="00077CCC" w:rsidRPr="00077CCC" w:rsidRDefault="00077CCC" w:rsidP="00E75001">
      <w:pPr>
        <w:pStyle w:val="Heading3"/>
      </w:pPr>
      <w:bookmarkStart w:id="195" w:name="_Ref352086315"/>
      <w:bookmarkStart w:id="196" w:name="_Toc525647779"/>
      <w:bookmarkStart w:id="197" w:name="_Toc20834487"/>
      <w:r w:rsidRPr="00077CCC">
        <w:t>Mandatory propert</w:t>
      </w:r>
      <w:bookmarkEnd w:id="195"/>
      <w:r w:rsidRPr="00077CCC">
        <w:t>y for Agent</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77777777" w:rsidR="00077CCC" w:rsidRPr="00077CCC" w:rsidRDefault="00077CCC" w:rsidP="00B42159">
            <w:pPr>
              <w:pStyle w:val="Tableentry"/>
            </w:pPr>
            <w:r w:rsidRPr="00077CCC">
              <w:t>name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98" w:name="_Toc525647780"/>
    </w:p>
    <w:p w14:paraId="3B70188F" w14:textId="77777777" w:rsidR="00077CCC" w:rsidRPr="00077CCC" w:rsidRDefault="00077CCC" w:rsidP="00E75001">
      <w:pPr>
        <w:pStyle w:val="Heading3"/>
      </w:pPr>
      <w:bookmarkStart w:id="199" w:name="_Toc20834488"/>
      <w:r w:rsidRPr="00077CCC">
        <w:t>Recommended property for Agent</w:t>
      </w:r>
      <w:bookmarkEnd w:id="198"/>
      <w:bookmarkEnd w:id="19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77777777" w:rsidR="00077CCC" w:rsidRPr="00077CCC" w:rsidRDefault="00077CCC" w:rsidP="00B42159">
            <w:pPr>
              <w:pStyle w:val="Tableentry"/>
            </w:pPr>
            <w:r w:rsidRPr="00077CCC">
              <w:t>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200" w:name="_Toc429930837"/>
      <w:bookmarkStart w:id="201" w:name="_Toc430520839"/>
      <w:bookmarkStart w:id="202" w:name="_Toc430520904"/>
      <w:bookmarkStart w:id="203" w:name="_Toc430521100"/>
      <w:bookmarkStart w:id="204" w:name="_Toc430521193"/>
      <w:bookmarkStart w:id="205" w:name="_Toc430857087"/>
      <w:bookmarkStart w:id="206" w:name="_Toc525647781"/>
      <w:bookmarkEnd w:id="200"/>
      <w:bookmarkEnd w:id="201"/>
      <w:bookmarkEnd w:id="202"/>
      <w:bookmarkEnd w:id="203"/>
      <w:bookmarkEnd w:id="204"/>
      <w:bookmarkEnd w:id="205"/>
    </w:p>
    <w:p w14:paraId="5207FB53" w14:textId="77777777" w:rsidR="00077CCC" w:rsidRPr="00077CCC" w:rsidRDefault="00077CCC" w:rsidP="00E75001">
      <w:pPr>
        <w:pStyle w:val="Heading2"/>
      </w:pPr>
      <w:bookmarkStart w:id="207" w:name="_Toc20834489"/>
      <w:r w:rsidRPr="00077CCC">
        <w:t xml:space="preserve">Category </w:t>
      </w:r>
      <w:r w:rsidRPr="00E75001">
        <w:t>Scheme</w:t>
      </w:r>
      <w:bookmarkEnd w:id="206"/>
      <w:bookmarkEnd w:id="207"/>
    </w:p>
    <w:p w14:paraId="17417D31" w14:textId="77777777" w:rsidR="00077CCC" w:rsidRPr="00077CCC" w:rsidRDefault="00077CCC" w:rsidP="00E75001">
      <w:pPr>
        <w:pStyle w:val="Heading3"/>
      </w:pPr>
      <w:bookmarkStart w:id="208" w:name="_Ref352086570"/>
      <w:bookmarkStart w:id="209" w:name="_Toc525647782"/>
      <w:bookmarkStart w:id="210" w:name="_Toc20834490"/>
      <w:r w:rsidRPr="00077CCC">
        <w:t>Mandatory propert</w:t>
      </w:r>
      <w:bookmarkEnd w:id="208"/>
      <w:r w:rsidRPr="00077CCC">
        <w:t>y for Category Scheme</w:t>
      </w:r>
      <w:bookmarkEnd w:id="209"/>
      <w:bookmarkEnd w:id="21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7777777" w:rsidR="00077CCC" w:rsidRPr="00077CCC" w:rsidRDefault="00077CCC" w:rsidP="00B42159">
            <w:pPr>
              <w:pStyle w:val="Tableentry"/>
            </w:pPr>
            <w:r w:rsidRPr="00077CCC">
              <w:t>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211" w:name="_Toc429930839"/>
      <w:bookmarkStart w:id="212" w:name="_Toc430520841"/>
      <w:bookmarkStart w:id="213" w:name="_Toc430520906"/>
      <w:bookmarkStart w:id="214" w:name="_Toc430521102"/>
      <w:bookmarkStart w:id="215" w:name="_Toc430521195"/>
      <w:bookmarkStart w:id="216" w:name="_Toc430857089"/>
      <w:bookmarkStart w:id="217" w:name="_Toc525647783"/>
      <w:bookmarkEnd w:id="211"/>
      <w:bookmarkEnd w:id="212"/>
      <w:bookmarkEnd w:id="213"/>
      <w:bookmarkEnd w:id="214"/>
      <w:bookmarkEnd w:id="215"/>
      <w:bookmarkEnd w:id="216"/>
    </w:p>
    <w:p w14:paraId="54882420" w14:textId="77777777" w:rsidR="00077CCC" w:rsidRPr="00077CCC" w:rsidRDefault="00077CCC" w:rsidP="00E75001">
      <w:pPr>
        <w:pStyle w:val="Heading2"/>
      </w:pPr>
      <w:bookmarkStart w:id="218" w:name="_Toc20834491"/>
      <w:r w:rsidRPr="00077CCC">
        <w:t>Category</w:t>
      </w:r>
      <w:bookmarkEnd w:id="217"/>
      <w:bookmarkEnd w:id="218"/>
    </w:p>
    <w:p w14:paraId="05DEC47B" w14:textId="77777777" w:rsidR="00077CCC" w:rsidRPr="00077CCC" w:rsidRDefault="00077CCC" w:rsidP="00E75001">
      <w:pPr>
        <w:pStyle w:val="Heading3"/>
      </w:pPr>
      <w:bookmarkStart w:id="219" w:name="_Ref352086582"/>
      <w:bookmarkStart w:id="220" w:name="_Toc525647784"/>
      <w:bookmarkStart w:id="221" w:name="_Toc20834492"/>
      <w:r w:rsidRPr="00077CCC">
        <w:t>Mandatory propert</w:t>
      </w:r>
      <w:bookmarkEnd w:id="219"/>
      <w:r w:rsidRPr="00077CCC">
        <w:t>y for Category</w:t>
      </w:r>
      <w:bookmarkEnd w:id="220"/>
      <w:bookmarkEnd w:id="22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222" w:name="_Toc429930841"/>
      <w:bookmarkStart w:id="223" w:name="_Toc430520843"/>
      <w:bookmarkStart w:id="224" w:name="_Toc430520908"/>
      <w:bookmarkStart w:id="225" w:name="_Toc430521104"/>
      <w:bookmarkStart w:id="226" w:name="_Toc430521197"/>
      <w:bookmarkStart w:id="227" w:name="_Toc430857091"/>
      <w:bookmarkStart w:id="228" w:name="_Toc525647785"/>
      <w:bookmarkStart w:id="229" w:name="_Ref355810206"/>
      <w:bookmarkEnd w:id="222"/>
      <w:bookmarkEnd w:id="223"/>
      <w:bookmarkEnd w:id="224"/>
      <w:bookmarkEnd w:id="225"/>
      <w:bookmarkEnd w:id="226"/>
      <w:bookmarkEnd w:id="227"/>
    </w:p>
    <w:p w14:paraId="24F1C1DF" w14:textId="77777777" w:rsidR="00077CCC" w:rsidRPr="00077CCC" w:rsidRDefault="00077CCC" w:rsidP="00E75001">
      <w:pPr>
        <w:pStyle w:val="Heading2"/>
      </w:pPr>
      <w:bookmarkStart w:id="230" w:name="_Toc20834493"/>
      <w:r w:rsidRPr="00077CCC">
        <w:t>Checksum</w:t>
      </w:r>
      <w:bookmarkEnd w:id="228"/>
      <w:bookmarkEnd w:id="230"/>
    </w:p>
    <w:p w14:paraId="69A74513" w14:textId="77777777" w:rsidR="00077CCC" w:rsidRPr="00077CCC" w:rsidRDefault="00077CCC" w:rsidP="00E75001">
      <w:pPr>
        <w:pStyle w:val="Heading3"/>
      </w:pPr>
      <w:bookmarkStart w:id="231" w:name="_Toc525647786"/>
      <w:bookmarkStart w:id="232" w:name="_Toc20834494"/>
      <w:r w:rsidRPr="00077CCC">
        <w:t>Mandatory properties for Checksum</w:t>
      </w:r>
      <w:bookmarkEnd w:id="231"/>
      <w:bookmarkEnd w:id="232"/>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233" w:name="_Toc525647787"/>
    </w:p>
    <w:p w14:paraId="5748306E" w14:textId="77777777" w:rsidR="00077CCC" w:rsidRPr="00077CCC" w:rsidRDefault="00077CCC" w:rsidP="00E75001">
      <w:pPr>
        <w:pStyle w:val="Heading2"/>
      </w:pPr>
      <w:bookmarkStart w:id="234" w:name="_Toc20834495"/>
      <w:r w:rsidRPr="00077CCC">
        <w:t>Identifier</w:t>
      </w:r>
      <w:bookmarkEnd w:id="233"/>
      <w:bookmarkEnd w:id="234"/>
    </w:p>
    <w:p w14:paraId="0776C79A" w14:textId="77777777" w:rsidR="00077CCC" w:rsidRPr="00077CCC" w:rsidRDefault="00077CCC" w:rsidP="00E75001">
      <w:pPr>
        <w:pStyle w:val="Heading3"/>
      </w:pPr>
      <w:bookmarkStart w:id="235" w:name="_Toc525647788"/>
      <w:bookmarkStart w:id="236" w:name="_Toc20834496"/>
      <w:r w:rsidRPr="00077CCC">
        <w:t>Mandatory property for Identifier</w:t>
      </w:r>
      <w:bookmarkEnd w:id="235"/>
      <w:bookmarkEnd w:id="23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0"/>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237" w:name="_Toc429930844"/>
      <w:bookmarkStart w:id="238" w:name="_Toc430520846"/>
      <w:bookmarkStart w:id="239" w:name="_Toc430520911"/>
      <w:bookmarkStart w:id="240" w:name="_Toc430521107"/>
      <w:bookmarkStart w:id="241" w:name="_Toc430521200"/>
      <w:bookmarkStart w:id="242" w:name="_Toc430857094"/>
      <w:bookmarkStart w:id="243" w:name="_Toc525647789"/>
      <w:bookmarkStart w:id="244" w:name="_Toc20834497"/>
      <w:bookmarkEnd w:id="237"/>
      <w:bookmarkEnd w:id="238"/>
      <w:bookmarkEnd w:id="239"/>
      <w:bookmarkEnd w:id="240"/>
      <w:bookmarkEnd w:id="241"/>
      <w:bookmarkEnd w:id="242"/>
      <w:r w:rsidRPr="00077CCC">
        <w:t>Licence Document</w:t>
      </w:r>
      <w:bookmarkEnd w:id="229"/>
      <w:bookmarkEnd w:id="243"/>
      <w:bookmarkEnd w:id="244"/>
    </w:p>
    <w:p w14:paraId="26E89FD5" w14:textId="77777777" w:rsidR="00077CCC" w:rsidRPr="00077CCC" w:rsidRDefault="00077CCC" w:rsidP="00E75001">
      <w:pPr>
        <w:pStyle w:val="Heading3"/>
      </w:pPr>
      <w:bookmarkStart w:id="245" w:name="_Toc525647790"/>
      <w:bookmarkStart w:id="246" w:name="_Toc20834498"/>
      <w:r w:rsidRPr="00077CCC">
        <w:t>Recommended property for Licence Document</w:t>
      </w:r>
      <w:bookmarkEnd w:id="245"/>
      <w:bookmarkEnd w:id="24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47" w:name="_Toc429930846"/>
      <w:bookmarkStart w:id="248" w:name="_Toc430520848"/>
      <w:bookmarkStart w:id="249" w:name="_Toc430520913"/>
      <w:bookmarkStart w:id="250" w:name="_Toc430521109"/>
      <w:bookmarkStart w:id="251" w:name="_Toc430521202"/>
      <w:bookmarkStart w:id="252" w:name="_Toc430857096"/>
      <w:bookmarkStart w:id="253" w:name="_Toc525647791"/>
      <w:bookmarkEnd w:id="247"/>
      <w:bookmarkEnd w:id="248"/>
      <w:bookmarkEnd w:id="249"/>
      <w:bookmarkEnd w:id="250"/>
      <w:bookmarkEnd w:id="251"/>
      <w:bookmarkEnd w:id="252"/>
    </w:p>
    <w:p w14:paraId="14EF680E" w14:textId="77777777" w:rsidR="00E51D21" w:rsidRDefault="00E51D21" w:rsidP="00E51D21">
      <w:pPr>
        <w:pStyle w:val="Heading2"/>
      </w:pPr>
      <w:bookmarkStart w:id="254" w:name="_Toc20834499"/>
      <w:r>
        <w:t>Location</w:t>
      </w:r>
      <w:bookmarkEnd w:id="254"/>
    </w:p>
    <w:p w14:paraId="3F7790F7" w14:textId="77777777" w:rsidR="00E51D21" w:rsidRDefault="00E51D21" w:rsidP="00E51D21">
      <w:pPr>
        <w:pStyle w:val="Heading3"/>
      </w:pPr>
      <w:bookmarkStart w:id="255" w:name="_Toc20834500"/>
      <w:r>
        <w:t>Recommended properties for Location</w:t>
      </w:r>
      <w:bookmarkEnd w:id="25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C257A0"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56" w:name="_Toc20834501"/>
      <w:r>
        <w:t>Optional properties for Location</w:t>
      </w:r>
      <w:bookmarkEnd w:id="25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57" w:name="_Toc20834502"/>
      <w:r w:rsidRPr="00077CCC">
        <w:t>Period of Time</w:t>
      </w:r>
      <w:bookmarkEnd w:id="253"/>
      <w:bookmarkEnd w:id="257"/>
    </w:p>
    <w:p w14:paraId="7D116E79" w14:textId="77777777" w:rsidR="007D5443" w:rsidRDefault="007D5443" w:rsidP="007D5443">
      <w:pPr>
        <w:pStyle w:val="Heading3"/>
      </w:pPr>
      <w:bookmarkStart w:id="258" w:name="_Toc20834503"/>
      <w:r>
        <w:t>Recommended properties for Period of Time</w:t>
      </w:r>
      <w:bookmarkEnd w:id="258"/>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C257A0"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59" w:name="_Toc525647792"/>
      <w:bookmarkStart w:id="260" w:name="_Toc20834504"/>
      <w:r w:rsidRPr="00077CCC">
        <w:lastRenderedPageBreak/>
        <w:t>Optional properties for Period of Time</w:t>
      </w:r>
      <w:bookmarkEnd w:id="259"/>
      <w:bookmarkEnd w:id="26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61" w:name="_Toc429930848"/>
      <w:bookmarkStart w:id="262" w:name="_Toc430520850"/>
      <w:bookmarkStart w:id="263" w:name="_Toc430520915"/>
      <w:bookmarkStart w:id="264" w:name="_Toc430521111"/>
      <w:bookmarkStart w:id="265" w:name="_Toc430521204"/>
      <w:bookmarkStart w:id="266" w:name="_Toc430857098"/>
      <w:bookmarkStart w:id="267" w:name="_Toc429909291"/>
      <w:bookmarkStart w:id="268" w:name="_Toc429930379"/>
      <w:bookmarkStart w:id="269" w:name="_Toc429930849"/>
      <w:bookmarkStart w:id="270" w:name="_Toc430520851"/>
      <w:bookmarkStart w:id="271" w:name="_Toc430520916"/>
      <w:bookmarkStart w:id="272" w:name="_Toc430521112"/>
      <w:bookmarkStart w:id="273" w:name="_Toc430521205"/>
      <w:bookmarkStart w:id="274" w:name="_Toc430857099"/>
      <w:bookmarkStart w:id="275" w:name="_Toc429909292"/>
      <w:bookmarkStart w:id="276" w:name="_Toc429930380"/>
      <w:bookmarkStart w:id="277" w:name="_Toc429930850"/>
      <w:bookmarkStart w:id="278" w:name="_Toc430520852"/>
      <w:bookmarkStart w:id="279" w:name="_Toc430520917"/>
      <w:bookmarkStart w:id="280" w:name="_Toc430521113"/>
      <w:bookmarkStart w:id="281" w:name="_Toc430521206"/>
      <w:bookmarkStart w:id="282" w:name="_Toc430857100"/>
      <w:bookmarkStart w:id="283" w:name="_Toc429909305"/>
      <w:bookmarkStart w:id="284" w:name="_Toc429930393"/>
      <w:bookmarkStart w:id="285" w:name="_Toc429930863"/>
      <w:bookmarkStart w:id="286" w:name="_Toc430520865"/>
      <w:bookmarkStart w:id="287" w:name="_Toc430520930"/>
      <w:bookmarkStart w:id="288" w:name="_Toc430521126"/>
      <w:bookmarkStart w:id="289" w:name="_Toc430521219"/>
      <w:bookmarkStart w:id="290" w:name="_Toc430857113"/>
      <w:bookmarkStart w:id="291" w:name="_Ref352005921"/>
      <w:bookmarkStart w:id="292" w:name="_Toc525647793"/>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581596EC" w14:textId="77777777" w:rsidR="00D61709" w:rsidRDefault="00E4668E" w:rsidP="00E4668E">
      <w:pPr>
        <w:pStyle w:val="Heading2"/>
      </w:pPr>
      <w:bookmarkStart w:id="293" w:name="_Toc20834505"/>
      <w:r>
        <w:t>Relationship</w:t>
      </w:r>
      <w:bookmarkEnd w:id="293"/>
    </w:p>
    <w:p w14:paraId="4F4BCAC7" w14:textId="77777777" w:rsidR="00E4668E" w:rsidRDefault="00E4668E" w:rsidP="00E4668E">
      <w:pPr>
        <w:pStyle w:val="Heading3"/>
      </w:pPr>
      <w:bookmarkStart w:id="294" w:name="_Toc20834506"/>
      <w:r>
        <w:t>Mandatory properties for Relationship</w:t>
      </w:r>
      <w:bookmarkEnd w:id="294"/>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95" w:name="_Toc20834507"/>
      <w:r w:rsidRPr="00E75001">
        <w:lastRenderedPageBreak/>
        <w:t>Controlled</w:t>
      </w:r>
      <w:r w:rsidRPr="00077CCC">
        <w:t xml:space="preserve"> Vocabularies</w:t>
      </w:r>
      <w:bookmarkEnd w:id="291"/>
      <w:bookmarkEnd w:id="292"/>
      <w:bookmarkEnd w:id="295"/>
    </w:p>
    <w:p w14:paraId="788AAD9A" w14:textId="77777777" w:rsidR="00077CCC" w:rsidRPr="00077CCC" w:rsidRDefault="00077CCC" w:rsidP="00E75001">
      <w:pPr>
        <w:pStyle w:val="Heading2"/>
      </w:pPr>
      <w:bookmarkStart w:id="296" w:name="_Toc525647794"/>
      <w:bookmarkStart w:id="297" w:name="_Toc20834508"/>
      <w:r w:rsidRPr="00077CCC">
        <w:t xml:space="preserve">Requirements for controlled </w:t>
      </w:r>
      <w:r w:rsidRPr="00E75001">
        <w:t>vocabularies</w:t>
      </w:r>
      <w:bookmarkEnd w:id="296"/>
      <w:bookmarkEnd w:id="297"/>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98" w:name="_Ref355169891"/>
      <w:bookmarkStart w:id="299" w:name="_Ref355810277"/>
      <w:bookmarkStart w:id="300" w:name="_Toc525647795"/>
      <w:bookmarkStart w:id="301" w:name="_Toc20834509"/>
      <w:r w:rsidRPr="00077CCC">
        <w:t>Controlled vocabularies</w:t>
      </w:r>
      <w:bookmarkEnd w:id="298"/>
      <w:r w:rsidRPr="00077CCC">
        <w:t xml:space="preserve"> to be </w:t>
      </w:r>
      <w:r w:rsidRPr="00D61709">
        <w:t>used</w:t>
      </w:r>
      <w:bookmarkEnd w:id="299"/>
      <w:bookmarkEnd w:id="300"/>
      <w:bookmarkEnd w:id="301"/>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C257A0"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1"/>
            </w:r>
          </w:p>
        </w:tc>
        <w:tc>
          <w:tcPr>
            <w:tcW w:w="2378" w:type="dxa"/>
          </w:tcPr>
          <w:p w14:paraId="67727375" w14:textId="77777777" w:rsidR="00077CCC" w:rsidRPr="00077CCC" w:rsidRDefault="00BD519D" w:rsidP="00B42159">
            <w:pPr>
              <w:pStyle w:val="Tableentry"/>
            </w:pPr>
            <w:hyperlink r:id="rId54"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C257A0"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C257A0"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C257A0"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2"/>
            </w:r>
          </w:p>
        </w:tc>
        <w:tc>
          <w:tcPr>
            <w:tcW w:w="2378" w:type="dxa"/>
          </w:tcPr>
          <w:p w14:paraId="5EEAE68C" w14:textId="77777777" w:rsidR="00077CCC" w:rsidRPr="00077CCC" w:rsidRDefault="00BD519D" w:rsidP="00B42159">
            <w:pPr>
              <w:pStyle w:val="Tableentry"/>
            </w:pPr>
            <w:hyperlink r:id="rId55"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C257A0"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3"/>
            </w:r>
          </w:p>
        </w:tc>
        <w:tc>
          <w:tcPr>
            <w:tcW w:w="2378" w:type="dxa"/>
          </w:tcPr>
          <w:p w14:paraId="28C15A29" w14:textId="77777777" w:rsidR="00077CCC" w:rsidRPr="00077CCC" w:rsidRDefault="00BD519D" w:rsidP="00B42159">
            <w:pPr>
              <w:pStyle w:val="Tableentry"/>
            </w:pPr>
            <w:hyperlink r:id="rId56"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C257A0"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4"/>
            </w:r>
          </w:p>
        </w:tc>
        <w:tc>
          <w:tcPr>
            <w:tcW w:w="2378" w:type="dxa"/>
          </w:tcPr>
          <w:p w14:paraId="4BBF9820" w14:textId="77777777" w:rsidR="00077CCC" w:rsidRPr="00077CCC" w:rsidRDefault="00BD519D" w:rsidP="00B42159">
            <w:pPr>
              <w:pStyle w:val="Tableentry"/>
            </w:pPr>
            <w:hyperlink r:id="rId57"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C257A0"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5"/>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BD519D" w:rsidP="00B42159">
            <w:pPr>
              <w:pStyle w:val="Tableentry"/>
            </w:pPr>
            <w:hyperlink r:id="rId58"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C257A0"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6"/>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7"/>
            </w:r>
            <w:r w:rsidRPr="00585FF1">
              <w:t>, EU Vocabularies Plac</w:t>
            </w:r>
            <w:r w:rsidR="00077CCC" w:rsidRPr="00585FF1">
              <w:t>es Named Authority List</w:t>
            </w:r>
            <w:r w:rsidR="00077CCC" w:rsidRPr="00585FF1">
              <w:rPr>
                <w:rStyle w:val="FootnoteReference"/>
              </w:rPr>
              <w:footnoteReference w:id="28"/>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BD519D" w:rsidP="00B42159">
            <w:pPr>
              <w:pStyle w:val="Tableentry"/>
            </w:pPr>
            <w:hyperlink r:id="rId59" w:history="1">
              <w:r w:rsidR="005A1FDB" w:rsidRPr="00364CB1">
                <w:rPr>
                  <w:rStyle w:val="Hyperlink"/>
                </w:rPr>
                <w:t>http://publications.europa.eu/resource/authority/continent/</w:t>
              </w:r>
            </w:hyperlink>
            <w:r w:rsidR="005A1FDB" w:rsidRPr="00077CCC">
              <w:t xml:space="preserve">, </w:t>
            </w:r>
            <w:hyperlink r:id="rId60" w:history="1">
              <w:r w:rsidR="003E5BCA">
                <w:rPr>
                  <w:rStyle w:val="Hyperlink"/>
                </w:rPr>
                <w:t>http://publications.europa.eu/resource/authority/country</w:t>
              </w:r>
            </w:hyperlink>
            <w:r w:rsidR="00077CCC" w:rsidRPr="00077CCC">
              <w:t xml:space="preserve">, </w:t>
            </w:r>
            <w:hyperlink r:id="rId61"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BD519D" w:rsidP="00B42159">
            <w:pPr>
              <w:pStyle w:val="Tableentry"/>
            </w:pPr>
            <w:hyperlink r:id="rId62"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C257A0"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BD519D" w:rsidP="00B42159">
            <w:pPr>
              <w:pStyle w:val="Tableentry"/>
            </w:pPr>
            <w:hyperlink r:id="rId63"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9"/>
            </w:r>
          </w:p>
        </w:tc>
      </w:tr>
      <w:tr w:rsidR="00077CCC" w:rsidRPr="00C257A0"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BD519D" w:rsidP="00B42159">
            <w:pPr>
              <w:pStyle w:val="Tableentry"/>
            </w:pPr>
            <w:hyperlink r:id="rId64"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C257A0"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BD519D" w:rsidP="00B42159">
            <w:pPr>
              <w:pStyle w:val="Tableentry"/>
            </w:pPr>
            <w:hyperlink r:id="rId65"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C257A0"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BD519D" w:rsidP="00B42159">
            <w:pPr>
              <w:pStyle w:val="Tableentry"/>
            </w:pPr>
            <w:hyperlink r:id="rId66"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302" w:name="_Toc429930867"/>
      <w:bookmarkStart w:id="303" w:name="_Toc430520869"/>
      <w:bookmarkStart w:id="304" w:name="_Toc430520934"/>
      <w:bookmarkStart w:id="305" w:name="_Toc430521130"/>
      <w:bookmarkStart w:id="306" w:name="_Toc430521223"/>
      <w:bookmarkStart w:id="307" w:name="_Toc430857117"/>
      <w:bookmarkStart w:id="308" w:name="_Toc525647796"/>
      <w:bookmarkStart w:id="309" w:name="_Ref352084720"/>
      <w:bookmarkEnd w:id="302"/>
      <w:bookmarkEnd w:id="303"/>
      <w:bookmarkEnd w:id="304"/>
      <w:bookmarkEnd w:id="305"/>
      <w:bookmarkEnd w:id="306"/>
      <w:bookmarkEnd w:id="307"/>
    </w:p>
    <w:p w14:paraId="2A91B43E" w14:textId="77777777" w:rsidR="00077CCC" w:rsidRPr="00077CCC" w:rsidRDefault="00077CCC" w:rsidP="00D61709">
      <w:pPr>
        <w:pStyle w:val="Heading2"/>
      </w:pPr>
      <w:bookmarkStart w:id="310" w:name="_Toc20834510"/>
      <w:r w:rsidRPr="00077CCC">
        <w:t xml:space="preserve">Other controlled </w:t>
      </w:r>
      <w:r w:rsidRPr="00D61709">
        <w:t>vocabularies</w:t>
      </w:r>
      <w:bookmarkEnd w:id="308"/>
      <w:bookmarkEnd w:id="310"/>
    </w:p>
    <w:p w14:paraId="32BC7BED" w14:textId="7BADADB7"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C257A0">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0"/>
      </w:r>
      <w:r w:rsidRPr="00077CCC">
        <w:rPr>
          <w:lang w:val="en-US"/>
        </w:rPr>
        <w:t>, the CERIF standard vocabularies</w:t>
      </w:r>
      <w:r w:rsidRPr="00077CCC">
        <w:rPr>
          <w:rStyle w:val="FootnoteReference"/>
        </w:rPr>
        <w:footnoteReference w:id="31"/>
      </w:r>
      <w:r w:rsidRPr="00077CCC">
        <w:rPr>
          <w:lang w:val="en-US"/>
        </w:rPr>
        <w:t>, the Dewey Decimal Classification</w:t>
      </w:r>
      <w:r w:rsidRPr="00077CCC">
        <w:rPr>
          <w:rStyle w:val="FootnoteReference"/>
        </w:rPr>
        <w:footnoteReference w:id="32"/>
      </w:r>
      <w:r w:rsidRPr="00077CCC">
        <w:rPr>
          <w:lang w:val="en-US"/>
        </w:rPr>
        <w:t xml:space="preserve"> and numerous other schemes.</w:t>
      </w:r>
    </w:p>
    <w:p w14:paraId="03EAFEEE" w14:textId="77777777" w:rsidR="00077CCC" w:rsidRPr="00077CCC" w:rsidRDefault="00077CCC" w:rsidP="00D61709">
      <w:pPr>
        <w:pStyle w:val="Heading2"/>
      </w:pPr>
      <w:bookmarkStart w:id="311" w:name="_Toc525647797"/>
      <w:bookmarkStart w:id="312" w:name="_Toc20834511"/>
      <w:r w:rsidRPr="00D61709">
        <w:t>Licence</w:t>
      </w:r>
      <w:r w:rsidRPr="00077CCC">
        <w:t xml:space="preserve"> vocabularies</w:t>
      </w:r>
      <w:bookmarkEnd w:id="311"/>
      <w:bookmarkEnd w:id="312"/>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3"/>
      </w:r>
      <w:r w:rsidRPr="00077CCC">
        <w:rPr>
          <w:lang w:val="en-US"/>
        </w:rPr>
        <w:t>, and in particular the CC Zero Public Domain Dedication</w:t>
      </w:r>
      <w:r w:rsidRPr="00077CCC">
        <w:rPr>
          <w:rStyle w:val="FootnoteReference"/>
        </w:rPr>
        <w:footnoteReference w:id="34"/>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5"/>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6"/>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7"/>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14:paraId="0CF16660" w14:textId="77777777" w:rsidR="00077CCC" w:rsidRPr="00077CCC" w:rsidRDefault="00077CCC" w:rsidP="00077CCC">
      <w:pPr>
        <w:spacing w:after="0"/>
        <w:jc w:val="left"/>
        <w:rPr>
          <w:b/>
          <w:smallCaps/>
          <w:lang w:val="en-US"/>
        </w:rPr>
      </w:pPr>
      <w:bookmarkStart w:id="314" w:name="_Toc415175847"/>
      <w:bookmarkStart w:id="315" w:name="_Toc415224583"/>
      <w:bookmarkStart w:id="316" w:name="_Toc415582057"/>
      <w:bookmarkStart w:id="317" w:name="_Ref355785025"/>
      <w:bookmarkStart w:id="318" w:name="_Ref355785042"/>
      <w:bookmarkEnd w:id="314"/>
      <w:bookmarkEnd w:id="315"/>
      <w:bookmarkEnd w:id="316"/>
      <w:r w:rsidRPr="00077CCC">
        <w:rPr>
          <w:lang w:val="en-US"/>
        </w:rPr>
        <w:br w:type="page"/>
      </w:r>
    </w:p>
    <w:p w14:paraId="23F11CA3" w14:textId="77777777" w:rsidR="00077CCC" w:rsidRPr="00077CCC" w:rsidRDefault="00077CCC" w:rsidP="00D61709">
      <w:pPr>
        <w:pStyle w:val="Heading1"/>
      </w:pPr>
      <w:bookmarkStart w:id="319" w:name="_Ref415759736"/>
      <w:bookmarkStart w:id="320" w:name="_Ref421466199"/>
      <w:bookmarkStart w:id="321" w:name="_Toc525647798"/>
      <w:bookmarkStart w:id="322" w:name="_Toc20834512"/>
      <w:r w:rsidRPr="00077CCC">
        <w:lastRenderedPageBreak/>
        <w:t>Conformance Statement</w:t>
      </w:r>
      <w:bookmarkEnd w:id="309"/>
      <w:bookmarkEnd w:id="317"/>
      <w:bookmarkEnd w:id="318"/>
      <w:bookmarkEnd w:id="319"/>
      <w:bookmarkEnd w:id="320"/>
      <w:bookmarkEnd w:id="321"/>
      <w:bookmarkEnd w:id="322"/>
    </w:p>
    <w:p w14:paraId="73E44FAF" w14:textId="77777777" w:rsidR="00077CCC" w:rsidRPr="00077CCC" w:rsidRDefault="00077CCC" w:rsidP="00D61709">
      <w:pPr>
        <w:pStyle w:val="Heading2"/>
      </w:pPr>
      <w:bookmarkStart w:id="323" w:name="_Toc525647799"/>
      <w:bookmarkStart w:id="324" w:name="_Toc20834513"/>
      <w:r w:rsidRPr="00077CCC">
        <w:t xml:space="preserve">Provider </w:t>
      </w:r>
      <w:r w:rsidRPr="00D61709">
        <w:t>requirements</w:t>
      </w:r>
      <w:bookmarkEnd w:id="323"/>
      <w:bookmarkEnd w:id="32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181182A"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C257A0">
        <w:t>4.1.1</w:t>
      </w:r>
      <w:r w:rsidR="00DC5A8D">
        <w:fldChar w:fldCharType="end"/>
      </w:r>
      <w:r w:rsidRPr="00077CCC">
        <w:t>.</w:t>
      </w:r>
    </w:p>
    <w:p w14:paraId="7B624AE8" w14:textId="6DEA360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C257A0">
        <w:t>4.2.1</w:t>
      </w:r>
      <w:r w:rsidR="00DC5A8D">
        <w:fldChar w:fldCharType="end"/>
      </w:r>
      <w:r w:rsidRPr="00077CCC">
        <w:t>, if descriptions of Catalogue Records are provided – please note that the provision of descriptions of Catalogue Records is optional.</w:t>
      </w:r>
    </w:p>
    <w:p w14:paraId="04E09CBF" w14:textId="5CD52B1E"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ins w:id="325" w:author="Bert Van Nuffelen" w:date="2019-11-19T15:26:00Z">
        <w:r w:rsidR="00C257A0">
          <w:t>4.4.1</w:t>
        </w:r>
      </w:ins>
      <w:del w:id="326" w:author="Bert Van Nuffelen" w:date="2019-11-19T15:00:00Z">
        <w:r w:rsidR="001A5C15" w:rsidDel="005860B2">
          <w:delText>4.3.1</w:delText>
        </w:r>
      </w:del>
      <w:r w:rsidR="00DC5A8D">
        <w:fldChar w:fldCharType="end"/>
      </w:r>
      <w:r w:rsidRPr="00077CCC">
        <w:t>.</w:t>
      </w:r>
    </w:p>
    <w:p w14:paraId="37EA059B" w14:textId="5E8F6937"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ins w:id="327" w:author="Bert Van Nuffelen" w:date="2019-11-19T15:26:00Z">
        <w:r w:rsidR="00C257A0">
          <w:t>4.5.1</w:t>
        </w:r>
      </w:ins>
      <w:del w:id="328" w:author="Bert Van Nuffelen" w:date="2019-11-19T15:00:00Z">
        <w:r w:rsidR="001A5C15" w:rsidDel="005860B2">
          <w:delText>4.4.1</w:delText>
        </w:r>
      </w:del>
      <w:r w:rsidR="00DC5A8D">
        <w:fldChar w:fldCharType="end"/>
      </w:r>
      <w:r w:rsidRPr="00077CCC">
        <w:t>.</w:t>
      </w:r>
    </w:p>
    <w:p w14:paraId="5D8DB315" w14:textId="0CF02CD7"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C257A0">
        <w:t>4.3.1</w:t>
      </w:r>
      <w:r>
        <w:fldChar w:fldCharType="end"/>
      </w:r>
    </w:p>
    <w:p w14:paraId="27E5EA52" w14:textId="71681C2E"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ins w:id="329" w:author="Bert Van Nuffelen" w:date="2019-11-19T15:26:00Z">
        <w:r w:rsidR="00C257A0">
          <w:t>4.6.1</w:t>
        </w:r>
      </w:ins>
      <w:del w:id="330" w:author="Bert Van Nuffelen" w:date="2019-11-19T15:00:00Z">
        <w:r w:rsidR="001A5C15" w:rsidDel="005860B2">
          <w:delText>4.5.1</w:delText>
        </w:r>
      </w:del>
      <w:r w:rsidR="00DC5A8D">
        <w:fldChar w:fldCharType="end"/>
      </w:r>
      <w:r w:rsidRPr="00077CCC">
        <w:t>.</w:t>
      </w:r>
    </w:p>
    <w:p w14:paraId="3A5B0B8E" w14:textId="2D7B577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ins w:id="331" w:author="Bert Van Nuffelen" w:date="2019-11-19T15:26:00Z">
        <w:r w:rsidR="00C257A0">
          <w:t>4.7.1</w:t>
        </w:r>
      </w:ins>
      <w:del w:id="332" w:author="Bert Van Nuffelen" w:date="2019-11-19T15:00:00Z">
        <w:r w:rsidR="001A5C15" w:rsidDel="005860B2">
          <w:delText>4.6.1</w:delText>
        </w:r>
      </w:del>
      <w:r w:rsidR="00DC5A8D">
        <w:fldChar w:fldCharType="end"/>
      </w:r>
      <w:r w:rsidRPr="00077CCC">
        <w:t>.</w:t>
      </w:r>
    </w:p>
    <w:p w14:paraId="51D7102A" w14:textId="4C25D07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ins w:id="333" w:author="Bert Van Nuffelen" w:date="2019-11-19T15:26:00Z">
        <w:r w:rsidR="00C257A0">
          <w:t>4.8.1</w:t>
        </w:r>
      </w:ins>
      <w:del w:id="334" w:author="Bert Van Nuffelen" w:date="2019-11-19T15:00:00Z">
        <w:r w:rsidR="001A5C15" w:rsidDel="005860B2">
          <w:delText>4.7.1</w:delText>
        </w:r>
      </w:del>
      <w:r w:rsidR="00DC5A8D">
        <w:fldChar w:fldCharType="end"/>
      </w:r>
      <w:r w:rsidRPr="00077CCC">
        <w:t>.</w:t>
      </w:r>
    </w:p>
    <w:p w14:paraId="42940355" w14:textId="770AF372"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ins w:id="335" w:author="Bert Van Nuffelen" w:date="2019-11-19T15:26:00Z">
        <w:r w:rsidR="00C257A0">
          <w:rPr>
            <w:lang w:val="en-US"/>
          </w:rPr>
          <w:t>0</w:t>
        </w:r>
      </w:ins>
      <w:del w:id="336" w:author="Bert Van Nuffelen" w:date="2019-11-19T15:00:00Z">
        <w:r w:rsidR="001A5C15" w:rsidRPr="004F6CC4" w:rsidDel="005860B2">
          <w:rPr>
            <w:lang w:val="en-US"/>
          </w:rPr>
          <w:delText>5</w:delText>
        </w:r>
      </w:del>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44D00D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337" w:name="_Toc525647800"/>
      <w:bookmarkStart w:id="338" w:name="_Toc20834514"/>
      <w:r w:rsidRPr="00077CCC">
        <w:t xml:space="preserve">Receiver </w:t>
      </w:r>
      <w:r w:rsidRPr="00D61709">
        <w:t>requirements</w:t>
      </w:r>
      <w:bookmarkEnd w:id="337"/>
      <w:bookmarkEnd w:id="338"/>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3CB2262"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C257A0">
        <w:t>3</w:t>
      </w:r>
      <w:r w:rsidR="00DC5A8D">
        <w:fldChar w:fldCharType="end"/>
      </w:r>
      <w:r w:rsidRPr="00077CCC">
        <w:t>.</w:t>
      </w:r>
    </w:p>
    <w:p w14:paraId="7ECDE508" w14:textId="2ACCFA92"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C257A0">
        <w:t>4</w:t>
      </w:r>
      <w:r w:rsidR="00DC5A8D">
        <w:fldChar w:fldCharType="end"/>
      </w:r>
      <w:r w:rsidRPr="00077CCC">
        <w:t xml:space="preserve">. </w:t>
      </w:r>
    </w:p>
    <w:p w14:paraId="3BD856D9" w14:textId="10301059"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C257A0">
        <w:t>5.2</w:t>
      </w:r>
      <w:r w:rsidR="00DC5A8D">
        <w:fldChar w:fldCharType="end"/>
      </w:r>
      <w:r w:rsidRPr="00077CCC">
        <w:t>.</w:t>
      </w:r>
    </w:p>
    <w:p w14:paraId="75888EE2" w14:textId="7643C0A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C257A0">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339" w:name="_Ref430857028"/>
      <w:bookmarkStart w:id="340" w:name="_Toc525647801"/>
      <w:bookmarkStart w:id="341" w:name="_Toc20834515"/>
      <w:r w:rsidRPr="00077CCC">
        <w:t>Agent roles</w:t>
      </w:r>
      <w:bookmarkEnd w:id="339"/>
      <w:bookmarkEnd w:id="340"/>
      <w:bookmarkEnd w:id="341"/>
    </w:p>
    <w:p w14:paraId="777A702F" w14:textId="77777777" w:rsidR="00077CCC" w:rsidRPr="00077CCC" w:rsidRDefault="00077CCC" w:rsidP="00077CCC">
      <w:pPr>
        <w:rPr>
          <w:lang w:val="en-US"/>
        </w:rPr>
      </w:pPr>
      <w:bookmarkStart w:id="342" w:name="_Toc429930404"/>
      <w:bookmarkStart w:id="343" w:name="_Toc429930875"/>
      <w:bookmarkStart w:id="344" w:name="_Toc430520876"/>
      <w:bookmarkStart w:id="345" w:name="_Toc430520941"/>
      <w:bookmarkStart w:id="346" w:name="_Toc430521137"/>
      <w:bookmarkEnd w:id="342"/>
      <w:bookmarkEnd w:id="343"/>
      <w:bookmarkEnd w:id="344"/>
      <w:bookmarkEnd w:id="345"/>
      <w:bookmarkEnd w:id="346"/>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r w:rsidR="005860B2">
        <w:fldChar w:fldCharType="begin"/>
      </w:r>
      <w:r w:rsidR="005860B2" w:rsidRPr="005860B2">
        <w:rPr>
          <w:lang w:val="en-US"/>
          <w:rPrChange w:id="347" w:author="Bert Van Nuffelen" w:date="2019-11-19T15:02:00Z">
            <w:rPr/>
          </w:rPrChange>
        </w:rPr>
        <w:instrText xml:space="preserve"> HYPERLINK "http://purl.org/dc/terms/publisher" </w:instrText>
      </w:r>
      <w:r w:rsidR="005860B2">
        <w:fldChar w:fldCharType="separate"/>
      </w:r>
      <w:r w:rsidRPr="00077CCC">
        <w:rPr>
          <w:rStyle w:val="Hyperlink"/>
          <w:lang w:val="en-US"/>
        </w:rPr>
        <w:t>http://purl.org/dc/terms/publisher</w:t>
      </w:r>
      <w:r w:rsidR="005860B2">
        <w:rPr>
          <w:rStyle w:val="Hyperlink"/>
          <w:lang w:val="en-US"/>
        </w:rPr>
        <w:fldChar w:fldCharType="end"/>
      </w:r>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r w:rsidR="005860B2">
        <w:fldChar w:fldCharType="begin"/>
      </w:r>
      <w:r w:rsidR="005860B2" w:rsidRPr="005860B2">
        <w:rPr>
          <w:lang w:val="en-US"/>
          <w:rPrChange w:id="348" w:author="Bert Van Nuffelen" w:date="2019-11-19T15:02:00Z">
            <w:rPr/>
          </w:rPrChange>
        </w:rPr>
        <w:instrText xml:space="preserve"> HYPERLINK "http://www.w3.org/TR/vocab-dcat/" \l "Property:dataset_contactPoint" </w:instrText>
      </w:r>
      <w:r w:rsidR="005860B2">
        <w:fldChar w:fldCharType="separate"/>
      </w:r>
      <w:r w:rsidRPr="00077CCC">
        <w:rPr>
          <w:rStyle w:val="Hyperlink"/>
          <w:lang w:val="en-US"/>
        </w:rPr>
        <w:t>http://www.w3.org/TR/vocab-dcat/#Property:dataset_contactPoint</w:t>
      </w:r>
      <w:r w:rsidR="005860B2">
        <w:rPr>
          <w:rStyle w:val="Hyperlink"/>
          <w:lang w:val="en-US"/>
        </w:rPr>
        <w:fldChar w:fldCharType="end"/>
      </w:r>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-AP, a PROV-conformant solution for expressing agent roles was agreed</w:t>
      </w:r>
      <w:r w:rsidRPr="00077CCC">
        <w:rPr>
          <w:rStyle w:val="FootnoteReference"/>
        </w:rPr>
        <w:footnoteReference w:id="46"/>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381ACA90"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7"/>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F0657D">
        <w:rPr>
          <w:lang w:val="en-US"/>
        </w:rPr>
        <w:t>prov:qualifiedRelation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8"/>
      </w:r>
    </w:p>
    <w:p w14:paraId="699870D7" w14:textId="5A33D871"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349" w:name="_Toc430521230"/>
      <w:bookmarkStart w:id="350" w:name="_Toc430857124"/>
      <w:bookmarkStart w:id="351" w:name="_Ref352005932"/>
      <w:bookmarkStart w:id="352" w:name="_Toc525647802"/>
      <w:bookmarkStart w:id="353" w:name="_Toc20834516"/>
      <w:bookmarkEnd w:id="349"/>
      <w:bookmarkEnd w:id="350"/>
      <w:r w:rsidRPr="00077CCC">
        <w:lastRenderedPageBreak/>
        <w:t xml:space="preserve">Accessibility and Multilingual </w:t>
      </w:r>
      <w:r w:rsidRPr="00D61709">
        <w:t>Aspects</w:t>
      </w:r>
      <w:bookmarkEnd w:id="351"/>
      <w:bookmarkEnd w:id="352"/>
      <w:bookmarkEnd w:id="353"/>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r w:rsidR="005860B2">
        <w:fldChar w:fldCharType="begin"/>
      </w:r>
      <w:r w:rsidR="005860B2" w:rsidRPr="005860B2">
        <w:rPr>
          <w:lang w:val="en-US"/>
          <w:rPrChange w:id="354" w:author="Bert Van Nuffelen" w:date="2019-11-19T15:02:00Z">
            <w:rPr/>
          </w:rPrChange>
        </w:rPr>
        <w:instrText xml:space="preserve"> HYPERLINK "http://www.w3.org/TR/rdf11-concepts/" \l "section-Graph-Literal" </w:instrText>
      </w:r>
      <w:r w:rsidR="005860B2">
        <w:fldChar w:fldCharType="separate"/>
      </w:r>
      <w:r w:rsidRPr="00077CCC">
        <w:rPr>
          <w:noProof/>
          <w:lang w:val="en-US"/>
        </w:rPr>
        <w:t>rdfs:Literal</w:t>
      </w:r>
      <w:r w:rsidR="005860B2">
        <w:rPr>
          <w:noProof/>
          <w:lang w:val="en-US"/>
        </w:rPr>
        <w:fldChar w:fldCharType="end"/>
      </w:r>
      <w:r w:rsidRPr="00077CCC">
        <w:rPr>
          <w:lang w:val="en-US"/>
        </w:rPr>
        <w:t> </w:t>
      </w:r>
      <w:r w:rsidRPr="00077CCC">
        <w:rPr>
          <w:noProof/>
          <w:lang w:val="en-US"/>
        </w:rPr>
        <w:t>are</w:t>
      </w:r>
      <w:r w:rsidRPr="00077CCC">
        <w:rPr>
          <w:lang w:val="en-US"/>
        </w:rPr>
        <w:t xml:space="preserve"> defined by </w:t>
      </w:r>
      <w:r w:rsidR="005860B2">
        <w:fldChar w:fldCharType="begin"/>
      </w:r>
      <w:r w:rsidR="005860B2" w:rsidRPr="005860B2">
        <w:rPr>
          <w:lang w:val="en-US"/>
          <w:rPrChange w:id="355" w:author="Bert Van Nuffelen" w:date="2019-11-19T15:02:00Z">
            <w:rPr/>
          </w:rPrChange>
        </w:rPr>
        <w:instrText xml:space="preserve"> HYPERLINK "http://tools.ietf.org/html/bcp47" </w:instrText>
      </w:r>
      <w:r w:rsidR="005860B2">
        <w:fldChar w:fldCharType="separate"/>
      </w:r>
      <w:r w:rsidRPr="00077CCC">
        <w:rPr>
          <w:lang w:val="en-US"/>
        </w:rPr>
        <w:t>BCP47</w:t>
      </w:r>
      <w:r w:rsidR="005860B2">
        <w:rPr>
          <w:lang w:val="en-US"/>
        </w:rPr>
        <w:fldChar w:fldCharType="end"/>
      </w:r>
      <w:r w:rsidRPr="00077CCC">
        <w:rPr>
          <w:rStyle w:val="FootnoteReference"/>
        </w:rPr>
        <w:footnoteReference w:id="49"/>
      </w:r>
      <w:r w:rsidRPr="00077CCC">
        <w:rPr>
          <w:lang w:val="en-US"/>
        </w:rPr>
        <w:t xml:space="preserve">, which allows the use of the "t" extension for text transformations defined in </w:t>
      </w:r>
      <w:r w:rsidR="005860B2">
        <w:fldChar w:fldCharType="begin"/>
      </w:r>
      <w:r w:rsidR="005860B2" w:rsidRPr="005860B2">
        <w:rPr>
          <w:lang w:val="en-US"/>
          <w:rPrChange w:id="356" w:author="Bert Van Nuffelen" w:date="2019-11-19T15:02:00Z">
            <w:rPr/>
          </w:rPrChange>
        </w:rPr>
        <w:instrText xml:space="preserve"> HYPERLINK "http://tools.ietf.org/html/rfc6497" </w:instrText>
      </w:r>
      <w:r w:rsidR="005860B2">
        <w:fldChar w:fldCharType="separate"/>
      </w:r>
      <w:r w:rsidRPr="00077CCC">
        <w:rPr>
          <w:lang w:val="en-US"/>
        </w:rPr>
        <w:t>RFC6497</w:t>
      </w:r>
      <w:r w:rsidR="005860B2">
        <w:rPr>
          <w:lang w:val="en-US"/>
        </w:rPr>
        <w:fldChar w:fldCharType="end"/>
      </w:r>
      <w:r w:rsidRPr="00077CCC">
        <w:rPr>
          <w:rStyle w:val="FootnoteReference"/>
        </w:rPr>
        <w:footnoteReference w:id="50"/>
      </w:r>
      <w:r w:rsidRPr="00077CCC">
        <w:rPr>
          <w:lang w:val="en-US"/>
        </w:rPr>
        <w:t xml:space="preserve"> with the field </w:t>
      </w:r>
      <w:r w:rsidR="005860B2">
        <w:fldChar w:fldCharType="begin"/>
      </w:r>
      <w:r w:rsidR="005860B2" w:rsidRPr="005860B2">
        <w:rPr>
          <w:lang w:val="en-US"/>
          <w:rPrChange w:id="357" w:author="Bert Van Nuffelen" w:date="2019-11-19T15:02:00Z">
            <w:rPr/>
          </w:rPrChange>
        </w:rPr>
        <w:instrText xml:space="preserve"> HYPERLINK "http://unicode.org/cldr/trac/browser/trunk/common/bcp47/transform_mt.xml" </w:instrText>
      </w:r>
      <w:r w:rsidR="005860B2">
        <w:fldChar w:fldCharType="separate"/>
      </w:r>
      <w:r w:rsidRPr="00077CCC">
        <w:rPr>
          <w:lang w:val="en-US"/>
        </w:rPr>
        <w:t>"t0"</w:t>
      </w:r>
      <w:r w:rsidR="005860B2">
        <w:rPr>
          <w:lang w:val="en-US"/>
        </w:rPr>
        <w:fldChar w:fldCharType="end"/>
      </w:r>
      <w:r w:rsidRPr="00077CCC">
        <w:rPr>
          <w:rStyle w:val="FootnoteReference"/>
        </w:rPr>
        <w:footnoteReference w:id="51"/>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2"/>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58" w:name="_Ref352005955"/>
      <w:r w:rsidRPr="00077CCC">
        <w:rPr>
          <w:lang w:val="en-US"/>
        </w:rPr>
        <w:br w:type="page"/>
      </w:r>
    </w:p>
    <w:p w14:paraId="5BC1CC38" w14:textId="77777777" w:rsidR="00077CCC" w:rsidRPr="00077CCC" w:rsidRDefault="00077CCC" w:rsidP="00D61709">
      <w:pPr>
        <w:pStyle w:val="Heading1"/>
      </w:pPr>
      <w:bookmarkStart w:id="359" w:name="_Ref430857010"/>
      <w:bookmarkStart w:id="360" w:name="_Toc525647803"/>
      <w:bookmarkStart w:id="361" w:name="_Toc20834517"/>
      <w:r w:rsidRPr="00077CCC">
        <w:lastRenderedPageBreak/>
        <w:t>Acknowledgements</w:t>
      </w:r>
      <w:bookmarkEnd w:id="358"/>
      <w:bookmarkEnd w:id="359"/>
      <w:bookmarkEnd w:id="360"/>
      <w:bookmarkEnd w:id="361"/>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 xml:space="preserve">Andrea </w:t>
      </w:r>
      <w:proofErr w:type="spellStart"/>
      <w:r w:rsidR="00174C77" w:rsidRPr="00174C77">
        <w:rPr>
          <w:lang w:val="en-US"/>
        </w:rPr>
        <w:t>Perego</w:t>
      </w:r>
      <w:proofErr w:type="spellEnd"/>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C257A0"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C257A0"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C257A0"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C257A0"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C257A0"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C257A0"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C257A0"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 xml:space="preserve">Antonio </w:t>
            </w:r>
            <w:proofErr w:type="spellStart"/>
            <w:r w:rsidRPr="00077CCC">
              <w:t>Rotundo</w:t>
            </w:r>
            <w:proofErr w:type="spellEnd"/>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C257A0"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C257A0"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C257A0"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C257A0"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62" w:name="_Toc525647804"/>
      <w:bookmarkStart w:id="363" w:name="_Toc20834518"/>
      <w:r w:rsidRPr="00077CCC">
        <w:lastRenderedPageBreak/>
        <w:t>Quick reference of classes and properties</w:t>
      </w:r>
      <w:bookmarkEnd w:id="362"/>
      <w:bookmarkEnd w:id="363"/>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77777777" w:rsidR="00EB2D13" w:rsidRPr="00077CCC" w:rsidRDefault="00EB2D13" w:rsidP="00B42159">
            <w:pPr>
              <w:pStyle w:val="Tableentry"/>
            </w:pPr>
            <w:proofErr w:type="spellStart"/>
            <w:r w:rsidRPr="00EB2D13">
              <w:rPr>
                <w:lang w:val="fr-FR"/>
              </w:rPr>
              <w:t>dct:licence</w:t>
            </w:r>
            <w:proofErr w:type="spellEnd"/>
          </w:p>
        </w:tc>
      </w:tr>
      <w:tr w:rsidR="00077CCC" w:rsidRPr="00C257A0"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C257A0"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64" w:name="_Toc430520880"/>
      <w:bookmarkStart w:id="365" w:name="_Toc525647806"/>
      <w:bookmarkStart w:id="366" w:name="_Toc20834519"/>
      <w:bookmarkEnd w:id="364"/>
      <w:r w:rsidRPr="00077CCC">
        <w:lastRenderedPageBreak/>
        <w:t>Change Log</w:t>
      </w:r>
      <w:bookmarkEnd w:id="365"/>
      <w:bookmarkEnd w:id="366"/>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BD519D" w:rsidP="00C76F3F">
            <w:pPr>
              <w:spacing w:after="0"/>
              <w:jc w:val="left"/>
              <w:rPr>
                <w:lang w:val="en-US"/>
              </w:rPr>
            </w:pPr>
            <w:hyperlink r:id="rId67"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BD519D" w:rsidP="00C76F3F">
            <w:pPr>
              <w:spacing w:after="0"/>
              <w:jc w:val="left"/>
              <w:rPr>
                <w:sz w:val="14"/>
                <w:szCs w:val="14"/>
              </w:rPr>
            </w:pPr>
            <w:hyperlink r:id="rId68"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BD519D" w:rsidP="002F408B">
            <w:pPr>
              <w:spacing w:after="0"/>
              <w:jc w:val="left"/>
              <w:rPr>
                <w:sz w:val="14"/>
                <w:szCs w:val="14"/>
              </w:rPr>
            </w:pPr>
            <w:hyperlink r:id="rId69"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BD519D" w:rsidP="002F408B">
            <w:pPr>
              <w:spacing w:after="0"/>
              <w:jc w:val="left"/>
              <w:rPr>
                <w:lang w:val="en-US"/>
              </w:rPr>
            </w:pPr>
            <w:hyperlink r:id="rId70"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BD519D" w:rsidP="002F408B">
            <w:pPr>
              <w:spacing w:after="0"/>
              <w:jc w:val="left"/>
              <w:rPr>
                <w:sz w:val="14"/>
                <w:szCs w:val="14"/>
              </w:rPr>
            </w:pPr>
            <w:hyperlink r:id="rId71"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BD519D" w:rsidP="002F408B">
            <w:pPr>
              <w:spacing w:after="0"/>
              <w:jc w:val="left"/>
              <w:rPr>
                <w:sz w:val="14"/>
                <w:szCs w:val="14"/>
              </w:rPr>
            </w:pPr>
            <w:hyperlink r:id="rId72"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BD519D" w:rsidP="001D7D89">
            <w:pPr>
              <w:spacing w:after="0"/>
              <w:jc w:val="left"/>
              <w:rPr>
                <w:sz w:val="14"/>
                <w:szCs w:val="14"/>
              </w:rPr>
            </w:pPr>
            <w:hyperlink r:id="rId73"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BD519D" w:rsidP="001D7D89">
            <w:pPr>
              <w:spacing w:after="0"/>
              <w:jc w:val="left"/>
              <w:rPr>
                <w:sz w:val="14"/>
                <w:szCs w:val="14"/>
              </w:rPr>
            </w:pPr>
            <w:hyperlink r:id="rId74"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BD519D" w:rsidP="002F408B">
            <w:pPr>
              <w:spacing w:after="0"/>
              <w:jc w:val="left"/>
              <w:rPr>
                <w:sz w:val="14"/>
                <w:szCs w:val="14"/>
              </w:rPr>
            </w:pPr>
            <w:hyperlink r:id="rId75"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BD519D" w:rsidP="002F408B">
            <w:pPr>
              <w:spacing w:after="0"/>
              <w:jc w:val="left"/>
              <w:rPr>
                <w:sz w:val="14"/>
                <w:szCs w:val="14"/>
              </w:rPr>
            </w:pPr>
            <w:hyperlink r:id="rId76"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BD519D" w:rsidP="002F408B">
            <w:pPr>
              <w:spacing w:after="0"/>
              <w:jc w:val="left"/>
              <w:rPr>
                <w:sz w:val="14"/>
                <w:szCs w:val="14"/>
              </w:rPr>
            </w:pPr>
            <w:hyperlink r:id="rId77"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BD519D" w:rsidP="002F408B">
            <w:pPr>
              <w:spacing w:after="0"/>
              <w:jc w:val="left"/>
              <w:rPr>
                <w:sz w:val="14"/>
                <w:szCs w:val="14"/>
              </w:rPr>
            </w:pPr>
            <w:hyperlink r:id="rId78"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BD519D" w:rsidP="002F408B">
            <w:pPr>
              <w:spacing w:after="0"/>
              <w:jc w:val="left"/>
              <w:rPr>
                <w:sz w:val="14"/>
                <w:szCs w:val="14"/>
              </w:rPr>
            </w:pPr>
            <w:hyperlink r:id="rId79"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BD519D" w:rsidP="002F408B">
            <w:pPr>
              <w:spacing w:after="0"/>
              <w:jc w:val="left"/>
              <w:rPr>
                <w:sz w:val="14"/>
                <w:szCs w:val="14"/>
              </w:rPr>
            </w:pPr>
            <w:hyperlink r:id="rId80"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BD519D" w:rsidP="002F408B">
            <w:pPr>
              <w:spacing w:after="0"/>
              <w:jc w:val="left"/>
              <w:rPr>
                <w:sz w:val="14"/>
                <w:szCs w:val="14"/>
              </w:rPr>
            </w:pPr>
            <w:hyperlink r:id="rId81"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BD519D" w:rsidP="002F408B">
            <w:pPr>
              <w:spacing w:after="0"/>
              <w:jc w:val="left"/>
              <w:rPr>
                <w:sz w:val="14"/>
                <w:szCs w:val="14"/>
              </w:rPr>
            </w:pPr>
            <w:hyperlink r:id="rId82"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BD519D" w:rsidP="002F408B">
            <w:pPr>
              <w:spacing w:after="0"/>
              <w:jc w:val="left"/>
              <w:rPr>
                <w:sz w:val="14"/>
                <w:szCs w:val="14"/>
              </w:rPr>
            </w:pPr>
            <w:hyperlink r:id="rId83"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BD519D" w:rsidP="002F408B">
            <w:pPr>
              <w:spacing w:after="0"/>
              <w:jc w:val="left"/>
              <w:rPr>
                <w:sz w:val="14"/>
                <w:szCs w:val="14"/>
              </w:rPr>
            </w:pPr>
            <w:hyperlink r:id="rId84"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BD519D" w:rsidP="002F408B">
            <w:pPr>
              <w:spacing w:after="0"/>
              <w:jc w:val="left"/>
              <w:rPr>
                <w:sz w:val="14"/>
                <w:szCs w:val="14"/>
              </w:rPr>
            </w:pPr>
            <w:hyperlink r:id="rId85"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BD519D" w:rsidP="002F408B">
            <w:pPr>
              <w:spacing w:after="0"/>
              <w:jc w:val="left"/>
              <w:rPr>
                <w:sz w:val="14"/>
                <w:szCs w:val="14"/>
              </w:rPr>
            </w:pPr>
            <w:hyperlink r:id="rId86"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BD519D" w:rsidP="002F408B">
            <w:pPr>
              <w:spacing w:after="0"/>
              <w:jc w:val="left"/>
              <w:rPr>
                <w:sz w:val="14"/>
                <w:szCs w:val="14"/>
              </w:rPr>
            </w:pPr>
            <w:hyperlink r:id="rId87"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BD519D" w:rsidP="002F408B">
            <w:pPr>
              <w:spacing w:after="0"/>
              <w:jc w:val="left"/>
              <w:rPr>
                <w:sz w:val="14"/>
                <w:szCs w:val="14"/>
              </w:rPr>
            </w:pPr>
            <w:hyperlink r:id="rId88"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5860B2" w:rsidP="002F408B">
            <w:pPr>
              <w:spacing w:after="0"/>
              <w:jc w:val="left"/>
              <w:rPr>
                <w:sz w:val="14"/>
                <w:szCs w:val="14"/>
                <w:lang w:val="nl-NL"/>
              </w:rPr>
            </w:pPr>
            <w:r>
              <w:rPr>
                <w:sz w:val="20"/>
              </w:rPr>
              <w:fldChar w:fldCharType="begin"/>
            </w:r>
            <w:r w:rsidRPr="005860B2">
              <w:rPr>
                <w:lang w:val="nl-NL"/>
                <w:rPrChange w:id="367" w:author="Bert Van Nuffelen" w:date="2019-11-19T15:03:00Z">
                  <w:rPr/>
                </w:rPrChange>
              </w:rPr>
              <w:instrText xml:space="preserve"> HYPERLINK "https://github.com/SEMICeu/DCAT-AP/issues/79" </w:instrText>
            </w:r>
            <w:r>
              <w:rPr>
                <w:sz w:val="20"/>
              </w:rPr>
              <w:fldChar w:fldCharType="separate"/>
            </w:r>
            <w:r w:rsidR="002F408B" w:rsidRPr="00A4204D">
              <w:rPr>
                <w:rStyle w:val="Hyperlink"/>
                <w:sz w:val="14"/>
                <w:szCs w:val="14"/>
                <w:lang w:val="nl-NL"/>
              </w:rPr>
              <w:t>DCAT-AP-79</w:t>
            </w:r>
            <w:r>
              <w:rPr>
                <w:rStyle w:val="Hyperlink"/>
                <w:sz w:val="14"/>
                <w:szCs w:val="14"/>
                <w:lang w:val="nl-NL"/>
              </w:rPr>
              <w:fldChar w:fldCharType="end"/>
            </w:r>
            <w:r w:rsidR="00723BAE" w:rsidRPr="00A4204D">
              <w:rPr>
                <w:rStyle w:val="Hyperlink"/>
                <w:sz w:val="14"/>
                <w:szCs w:val="14"/>
                <w:lang w:val="nl-NL"/>
              </w:rPr>
              <w:t>,</w:t>
            </w:r>
            <w:r w:rsidR="00723BAE" w:rsidRPr="00A4204D">
              <w:rPr>
                <w:rStyle w:val="Hyperlink"/>
                <w:lang w:val="nl-NL"/>
              </w:rPr>
              <w:t xml:space="preserve"> </w:t>
            </w:r>
            <w:r>
              <w:rPr>
                <w:sz w:val="20"/>
              </w:rPr>
              <w:fldChar w:fldCharType="begin"/>
            </w:r>
            <w:r w:rsidRPr="005860B2">
              <w:rPr>
                <w:lang w:val="nl-NL"/>
                <w:rPrChange w:id="368" w:author="Bert Van Nuffelen" w:date="2019-11-19T15:03:00Z">
                  <w:rPr/>
                </w:rPrChange>
              </w:rPr>
              <w:instrText xml:space="preserve"> HYPERLINK "https://github.com/SEMICeu/DCAT-AP/issues/95" </w:instrText>
            </w:r>
            <w:r>
              <w:rPr>
                <w:sz w:val="20"/>
              </w:rPr>
              <w:fldChar w:fldCharType="separate"/>
            </w:r>
            <w:r w:rsidR="00723BAE" w:rsidRPr="00A4204D">
              <w:rPr>
                <w:rStyle w:val="Hyperlink"/>
                <w:sz w:val="14"/>
                <w:szCs w:val="14"/>
                <w:lang w:val="nl-NL"/>
              </w:rPr>
              <w:t>DCAT-AP-95</w:t>
            </w:r>
            <w:r>
              <w:rPr>
                <w:rStyle w:val="Hyperlink"/>
                <w:sz w:val="14"/>
                <w:szCs w:val="14"/>
                <w:lang w:val="nl-NL"/>
              </w:rPr>
              <w:fldChar w:fldCharType="end"/>
            </w:r>
            <w:r w:rsidR="001005B8" w:rsidRPr="00A4204D">
              <w:rPr>
                <w:rStyle w:val="Hyperlink"/>
                <w:sz w:val="14"/>
                <w:szCs w:val="14"/>
                <w:lang w:val="nl-NL"/>
              </w:rPr>
              <w:t>,</w:t>
            </w:r>
            <w:r w:rsidR="001005B8" w:rsidRPr="00A4204D">
              <w:rPr>
                <w:rStyle w:val="Hyperlink"/>
                <w:lang w:val="nl-NL"/>
              </w:rPr>
              <w:t xml:space="preserve"> </w:t>
            </w:r>
            <w:r>
              <w:rPr>
                <w:sz w:val="20"/>
              </w:rPr>
              <w:fldChar w:fldCharType="begin"/>
            </w:r>
            <w:r w:rsidRPr="005860B2">
              <w:rPr>
                <w:lang w:val="nl-NL"/>
                <w:rPrChange w:id="369" w:author="Bert Van Nuffelen" w:date="2019-11-19T15:03:00Z">
                  <w:rPr/>
                </w:rPrChange>
              </w:rPr>
              <w:instrText xml:space="preserve"> HYPERLINK "https://github.com/SEMICeu/DCAT-AP/issues/79" </w:instrText>
            </w:r>
            <w:r>
              <w:rPr>
                <w:sz w:val="20"/>
              </w:rPr>
              <w:fldChar w:fldCharType="separate"/>
            </w:r>
            <w:r w:rsidR="001005B8">
              <w:rPr>
                <w:rStyle w:val="Hyperlink"/>
                <w:sz w:val="14"/>
                <w:szCs w:val="14"/>
                <w:lang w:val="nl-NL"/>
              </w:rPr>
              <w:t>DCAT-AP-79</w:t>
            </w:r>
            <w:r>
              <w:rPr>
                <w:rStyle w:val="Hyperlink"/>
                <w:sz w:val="14"/>
                <w:szCs w:val="14"/>
                <w:lang w:val="nl-NL"/>
              </w:rPr>
              <w:fldChar w:fldCharType="end"/>
            </w:r>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5860B2" w:rsidP="002F408B">
            <w:pPr>
              <w:spacing w:after="0"/>
              <w:jc w:val="left"/>
              <w:rPr>
                <w:sz w:val="14"/>
                <w:szCs w:val="14"/>
                <w:lang w:val="nl-NL"/>
              </w:rPr>
            </w:pPr>
            <w:r>
              <w:rPr>
                <w:sz w:val="20"/>
              </w:rPr>
              <w:fldChar w:fldCharType="begin"/>
            </w:r>
            <w:r w:rsidRPr="005860B2">
              <w:rPr>
                <w:lang w:val="nl-NL"/>
                <w:rPrChange w:id="370" w:author="Bert Van Nuffelen" w:date="2019-11-19T15:03:00Z">
                  <w:rPr/>
                </w:rPrChange>
              </w:rPr>
              <w:instrText xml:space="preserve"> HYPERLINK "https://github.com/SEMICeu/DCAT-AP/issues/79" </w:instrText>
            </w:r>
            <w:r>
              <w:rPr>
                <w:sz w:val="20"/>
              </w:rPr>
              <w:fldChar w:fldCharType="separate"/>
            </w:r>
            <w:r w:rsidR="002F408B" w:rsidRPr="00A4204D">
              <w:rPr>
                <w:rStyle w:val="Hyperlink"/>
                <w:sz w:val="14"/>
                <w:szCs w:val="14"/>
                <w:lang w:val="nl-NL"/>
              </w:rPr>
              <w:t>DCAT-AP-79</w:t>
            </w:r>
            <w:r>
              <w:rPr>
                <w:rStyle w:val="Hyperlink"/>
                <w:sz w:val="14"/>
                <w:szCs w:val="14"/>
                <w:lang w:val="nl-NL"/>
              </w:rPr>
              <w:fldChar w:fldCharType="end"/>
            </w:r>
            <w:r w:rsidR="00723BAE" w:rsidRPr="00A4204D">
              <w:rPr>
                <w:rStyle w:val="Hyperlink"/>
                <w:sz w:val="14"/>
                <w:szCs w:val="14"/>
                <w:lang w:val="nl-NL"/>
              </w:rPr>
              <w:t>,</w:t>
            </w:r>
            <w:r w:rsidR="00723BAE" w:rsidRPr="00A4204D">
              <w:rPr>
                <w:rStyle w:val="Hyperlink"/>
                <w:lang w:val="nl-NL"/>
              </w:rPr>
              <w:t xml:space="preserve"> </w:t>
            </w:r>
            <w:r>
              <w:rPr>
                <w:sz w:val="20"/>
              </w:rPr>
              <w:fldChar w:fldCharType="begin"/>
            </w:r>
            <w:r w:rsidRPr="005860B2">
              <w:rPr>
                <w:lang w:val="nl-NL"/>
                <w:rPrChange w:id="371" w:author="Bert Van Nuffelen" w:date="2019-11-19T15:03:00Z">
                  <w:rPr/>
                </w:rPrChange>
              </w:rPr>
              <w:instrText xml:space="preserve"> HYPERLINK "https://github.com/SEMICeu/DCAT-AP/issues/95" </w:instrText>
            </w:r>
            <w:r>
              <w:rPr>
                <w:sz w:val="20"/>
              </w:rPr>
              <w:fldChar w:fldCharType="separate"/>
            </w:r>
            <w:r w:rsidR="00723BAE" w:rsidRPr="00A4204D">
              <w:rPr>
                <w:rStyle w:val="Hyperlink"/>
                <w:sz w:val="14"/>
                <w:szCs w:val="14"/>
                <w:lang w:val="nl-NL"/>
              </w:rPr>
              <w:t>DCAT-AP-95</w:t>
            </w:r>
            <w:r>
              <w:rPr>
                <w:rStyle w:val="Hyperlink"/>
                <w:sz w:val="14"/>
                <w:szCs w:val="14"/>
                <w:lang w:val="nl-NL"/>
              </w:rPr>
              <w:fldChar w:fldCharType="end"/>
            </w:r>
            <w:r w:rsidR="001005B8" w:rsidRPr="00A4204D">
              <w:rPr>
                <w:rStyle w:val="Hyperlink"/>
                <w:sz w:val="14"/>
                <w:szCs w:val="14"/>
                <w:lang w:val="nl-NL"/>
              </w:rPr>
              <w:t>,</w:t>
            </w:r>
            <w:r w:rsidR="001005B8" w:rsidRPr="00A207E2">
              <w:rPr>
                <w:rStyle w:val="Hyperlink"/>
                <w:lang w:val="nl-NL"/>
              </w:rPr>
              <w:t xml:space="preserve"> </w:t>
            </w:r>
            <w:r>
              <w:rPr>
                <w:sz w:val="20"/>
              </w:rPr>
              <w:fldChar w:fldCharType="begin"/>
            </w:r>
            <w:r w:rsidRPr="005860B2">
              <w:rPr>
                <w:lang w:val="nl-NL"/>
                <w:rPrChange w:id="372" w:author="Bert Van Nuffelen" w:date="2019-11-19T15:03:00Z">
                  <w:rPr/>
                </w:rPrChange>
              </w:rPr>
              <w:instrText xml:space="preserve"> HYPERLINK "https://github.com/SEMICeu/DCAT-AP/issues/79" </w:instrText>
            </w:r>
            <w:r>
              <w:rPr>
                <w:sz w:val="20"/>
              </w:rPr>
              <w:fldChar w:fldCharType="separate"/>
            </w:r>
            <w:r w:rsidR="001005B8">
              <w:rPr>
                <w:rStyle w:val="Hyperlink"/>
                <w:sz w:val="14"/>
                <w:szCs w:val="14"/>
                <w:lang w:val="nl-NL"/>
              </w:rPr>
              <w:t>DCAT-AP-79</w:t>
            </w:r>
            <w:r>
              <w:rPr>
                <w:rStyle w:val="Hyperlink"/>
                <w:sz w:val="14"/>
                <w:szCs w:val="14"/>
                <w:lang w:val="nl-NL"/>
              </w:rPr>
              <w:fldChar w:fldCharType="end"/>
            </w:r>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BD519D" w:rsidP="002128C8">
            <w:pPr>
              <w:spacing w:after="0"/>
              <w:jc w:val="left"/>
              <w:rPr>
                <w:sz w:val="14"/>
                <w:szCs w:val="14"/>
              </w:rPr>
            </w:pPr>
            <w:hyperlink r:id="rId89"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BD519D" w:rsidP="002128C8">
            <w:pPr>
              <w:spacing w:after="0"/>
              <w:jc w:val="left"/>
              <w:rPr>
                <w:sz w:val="14"/>
                <w:szCs w:val="14"/>
              </w:rPr>
            </w:pPr>
            <w:hyperlink r:id="rId90"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BD519D" w:rsidP="002F408B">
            <w:pPr>
              <w:spacing w:after="0"/>
              <w:jc w:val="left"/>
              <w:rPr>
                <w:sz w:val="14"/>
                <w:szCs w:val="14"/>
              </w:rPr>
            </w:pPr>
            <w:hyperlink r:id="rId91"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BD519D" w:rsidP="002F408B">
            <w:pPr>
              <w:spacing w:after="0"/>
              <w:jc w:val="left"/>
              <w:rPr>
                <w:sz w:val="14"/>
                <w:szCs w:val="14"/>
              </w:rPr>
            </w:pPr>
            <w:hyperlink r:id="rId92"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BD519D" w:rsidP="002F408B">
            <w:pPr>
              <w:spacing w:after="0"/>
              <w:jc w:val="left"/>
              <w:rPr>
                <w:sz w:val="14"/>
                <w:szCs w:val="14"/>
              </w:rPr>
            </w:pPr>
            <w:hyperlink r:id="rId93"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BD519D" w:rsidP="002F408B">
            <w:pPr>
              <w:spacing w:after="0"/>
              <w:jc w:val="left"/>
              <w:rPr>
                <w:sz w:val="14"/>
                <w:szCs w:val="14"/>
              </w:rPr>
            </w:pPr>
            <w:hyperlink r:id="rId94"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BD519D" w:rsidP="002F408B">
            <w:pPr>
              <w:spacing w:after="0"/>
              <w:jc w:val="left"/>
              <w:rPr>
                <w:sz w:val="14"/>
                <w:szCs w:val="14"/>
              </w:rPr>
            </w:pPr>
            <w:hyperlink r:id="rId95"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BD519D" w:rsidP="002F408B">
            <w:pPr>
              <w:spacing w:after="0"/>
              <w:jc w:val="left"/>
              <w:rPr>
                <w:sz w:val="14"/>
                <w:szCs w:val="14"/>
              </w:rPr>
            </w:pPr>
            <w:hyperlink r:id="rId96"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BD519D" w:rsidP="002F408B">
            <w:pPr>
              <w:spacing w:after="0"/>
              <w:jc w:val="left"/>
              <w:rPr>
                <w:sz w:val="14"/>
                <w:szCs w:val="14"/>
              </w:rPr>
            </w:pPr>
            <w:hyperlink r:id="rId97"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BD519D" w:rsidP="002F408B">
            <w:pPr>
              <w:spacing w:after="0"/>
              <w:jc w:val="left"/>
              <w:rPr>
                <w:sz w:val="14"/>
                <w:szCs w:val="14"/>
              </w:rPr>
            </w:pPr>
            <w:hyperlink r:id="rId98"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BD519D" w:rsidP="002F408B">
            <w:pPr>
              <w:spacing w:after="0"/>
              <w:jc w:val="left"/>
              <w:rPr>
                <w:sz w:val="14"/>
                <w:szCs w:val="14"/>
              </w:rPr>
            </w:pPr>
            <w:hyperlink r:id="rId99"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BD519D" w:rsidP="002F408B">
            <w:pPr>
              <w:spacing w:after="0"/>
              <w:jc w:val="left"/>
              <w:rPr>
                <w:sz w:val="14"/>
                <w:szCs w:val="14"/>
              </w:rPr>
            </w:pPr>
            <w:hyperlink r:id="rId100"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BD519D" w:rsidP="002F408B">
            <w:pPr>
              <w:spacing w:after="0"/>
              <w:jc w:val="left"/>
              <w:rPr>
                <w:sz w:val="14"/>
                <w:szCs w:val="14"/>
              </w:rPr>
            </w:pPr>
            <w:hyperlink r:id="rId101"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BD519D" w:rsidP="002F408B">
            <w:pPr>
              <w:spacing w:after="0"/>
              <w:jc w:val="left"/>
            </w:pPr>
            <w:hyperlink r:id="rId102"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BD519D" w:rsidP="002F408B">
            <w:pPr>
              <w:spacing w:after="0"/>
              <w:jc w:val="left"/>
            </w:pPr>
            <w:hyperlink r:id="rId103"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BD519D" w:rsidP="002F408B">
            <w:pPr>
              <w:spacing w:after="0"/>
              <w:jc w:val="left"/>
            </w:pPr>
            <w:hyperlink r:id="rId104"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BD519D" w:rsidP="002F408B">
            <w:pPr>
              <w:spacing w:after="0"/>
              <w:jc w:val="left"/>
            </w:pPr>
            <w:hyperlink r:id="rId105"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BD519D" w:rsidP="002F408B">
            <w:pPr>
              <w:spacing w:after="0"/>
              <w:jc w:val="left"/>
              <w:rPr>
                <w:sz w:val="14"/>
                <w:szCs w:val="14"/>
              </w:rPr>
            </w:pPr>
            <w:hyperlink r:id="rId106"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BD519D" w:rsidP="002F408B">
            <w:pPr>
              <w:spacing w:after="0"/>
              <w:jc w:val="left"/>
              <w:rPr>
                <w:rFonts w:ascii="Times New Roman" w:hAnsi="Times New Roman"/>
                <w:lang w:val="en-US" w:eastAsia="en-GB"/>
              </w:rPr>
            </w:pPr>
            <w:hyperlink r:id="rId107"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BD519D" w:rsidP="002F408B">
            <w:pPr>
              <w:spacing w:before="100" w:beforeAutospacing="1" w:after="40"/>
              <w:rPr>
                <w:rFonts w:ascii="-webkit-standard" w:hAnsi="-webkit-standard"/>
                <w:lang w:val="en-US" w:eastAsia="en-GB"/>
              </w:rPr>
            </w:pPr>
            <w:hyperlink r:id="rId108"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BD519D" w:rsidP="002F408B">
            <w:pPr>
              <w:spacing w:before="100" w:beforeAutospacing="1" w:after="40"/>
              <w:rPr>
                <w:color w:val="000000"/>
                <w:sz w:val="14"/>
                <w:szCs w:val="14"/>
                <w:lang w:val="en-US" w:eastAsia="en-GB"/>
              </w:rPr>
            </w:pPr>
            <w:hyperlink r:id="rId109"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BD519D" w:rsidP="002F408B">
            <w:pPr>
              <w:spacing w:before="100" w:beforeAutospacing="1" w:after="40"/>
              <w:rPr>
                <w:color w:val="000000"/>
                <w:sz w:val="14"/>
                <w:szCs w:val="14"/>
                <w:lang w:val="en-US" w:eastAsia="en-GB"/>
              </w:rPr>
            </w:pPr>
            <w:hyperlink r:id="rId110"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BD519D" w:rsidP="002F408B">
            <w:pPr>
              <w:spacing w:before="100" w:beforeAutospacing="1" w:after="40"/>
              <w:rPr>
                <w:color w:val="000000"/>
                <w:sz w:val="14"/>
                <w:szCs w:val="14"/>
                <w:lang w:val="en-US" w:eastAsia="en-GB"/>
              </w:rPr>
            </w:pPr>
            <w:hyperlink r:id="rId111"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BD519D" w:rsidP="002F408B">
            <w:pPr>
              <w:spacing w:before="40" w:after="40"/>
              <w:rPr>
                <w:rStyle w:val="Hyperlink"/>
                <w:sz w:val="14"/>
                <w:szCs w:val="14"/>
                <w:lang w:val="en-US"/>
              </w:rPr>
            </w:pPr>
            <w:hyperlink r:id="rId112"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BD519D" w:rsidP="002F408B">
            <w:pPr>
              <w:spacing w:before="40" w:after="40"/>
              <w:jc w:val="left"/>
              <w:rPr>
                <w:sz w:val="14"/>
                <w:szCs w:val="14"/>
              </w:rPr>
            </w:pPr>
            <w:hyperlink r:id="rId11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14"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BD519D" w:rsidP="002F408B">
            <w:pPr>
              <w:spacing w:before="40" w:after="40"/>
              <w:jc w:val="left"/>
              <w:rPr>
                <w:sz w:val="14"/>
                <w:szCs w:val="14"/>
              </w:rPr>
            </w:pPr>
            <w:hyperlink r:id="rId115"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16"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BD519D" w:rsidP="002F408B">
            <w:pPr>
              <w:spacing w:before="40" w:after="40"/>
              <w:jc w:val="left"/>
              <w:rPr>
                <w:sz w:val="14"/>
                <w:szCs w:val="14"/>
              </w:rPr>
            </w:pPr>
            <w:hyperlink r:id="rId117"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18"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BD519D" w:rsidP="002F408B">
            <w:pPr>
              <w:spacing w:before="40" w:after="40"/>
              <w:jc w:val="left"/>
              <w:rPr>
                <w:sz w:val="14"/>
                <w:szCs w:val="14"/>
              </w:rPr>
            </w:pPr>
            <w:hyperlink r:id="rId119"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20"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BD519D" w:rsidP="002F408B">
            <w:pPr>
              <w:spacing w:before="40" w:after="40"/>
              <w:jc w:val="left"/>
              <w:rPr>
                <w:sz w:val="14"/>
                <w:szCs w:val="14"/>
              </w:rPr>
            </w:pPr>
            <w:hyperlink r:id="rId121"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22"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BD519D" w:rsidP="002F408B">
            <w:pPr>
              <w:spacing w:before="40" w:after="40"/>
              <w:jc w:val="left"/>
              <w:rPr>
                <w:sz w:val="14"/>
                <w:szCs w:val="14"/>
              </w:rPr>
            </w:pPr>
            <w:hyperlink r:id="rId123"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24"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BD519D" w:rsidP="002F408B">
            <w:pPr>
              <w:spacing w:before="40" w:after="40"/>
              <w:jc w:val="left"/>
              <w:rPr>
                <w:sz w:val="14"/>
                <w:szCs w:val="14"/>
              </w:rPr>
            </w:pPr>
            <w:hyperlink r:id="rId125"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26"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BD519D" w:rsidP="002F408B">
            <w:pPr>
              <w:spacing w:before="40" w:after="40"/>
              <w:rPr>
                <w:sz w:val="14"/>
                <w:szCs w:val="14"/>
              </w:rPr>
            </w:pPr>
            <w:hyperlink r:id="rId127"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BD519D" w:rsidP="002F408B">
            <w:pPr>
              <w:spacing w:before="40" w:after="40"/>
              <w:rPr>
                <w:color w:val="0000FF"/>
                <w:sz w:val="14"/>
                <w:szCs w:val="14"/>
                <w:u w:val="single"/>
              </w:rPr>
            </w:pPr>
            <w:hyperlink r:id="rId128"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BD519D" w:rsidP="002F408B">
            <w:pPr>
              <w:spacing w:before="40" w:after="40"/>
              <w:rPr>
                <w:sz w:val="14"/>
                <w:szCs w:val="14"/>
              </w:rPr>
            </w:pPr>
            <w:hyperlink r:id="rId129"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BD519D" w:rsidP="002F408B">
            <w:pPr>
              <w:spacing w:before="40" w:after="40"/>
              <w:rPr>
                <w:sz w:val="14"/>
                <w:szCs w:val="14"/>
              </w:rPr>
            </w:pPr>
            <w:hyperlink r:id="rId130"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BD519D" w:rsidP="002F408B">
            <w:pPr>
              <w:spacing w:before="40" w:after="40"/>
              <w:rPr>
                <w:sz w:val="14"/>
                <w:szCs w:val="14"/>
              </w:rPr>
            </w:pPr>
            <w:hyperlink r:id="rId131"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597" w:type="pct"/>
          </w:tcPr>
          <w:p w14:paraId="0B5BAAFE" w14:textId="77777777" w:rsidR="002F408B" w:rsidRPr="00077CCC" w:rsidRDefault="00BD519D" w:rsidP="002F408B">
            <w:pPr>
              <w:spacing w:before="40" w:after="40"/>
            </w:pPr>
            <w:hyperlink r:id="rId132"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BD519D" w:rsidP="002F408B">
            <w:pPr>
              <w:spacing w:before="40" w:after="40"/>
              <w:rPr>
                <w:sz w:val="14"/>
                <w:szCs w:val="14"/>
              </w:rPr>
            </w:pPr>
            <w:hyperlink r:id="rId133"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BD519D" w:rsidP="002F408B">
            <w:pPr>
              <w:spacing w:before="40" w:after="40"/>
              <w:rPr>
                <w:sz w:val="14"/>
                <w:szCs w:val="14"/>
              </w:rPr>
            </w:pPr>
            <w:hyperlink r:id="rId134"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BD519D" w:rsidP="002F408B">
            <w:pPr>
              <w:spacing w:before="40" w:after="40"/>
              <w:rPr>
                <w:sz w:val="14"/>
                <w:szCs w:val="14"/>
              </w:rPr>
            </w:pPr>
            <w:hyperlink r:id="rId135"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BD519D" w:rsidP="002F408B">
            <w:pPr>
              <w:spacing w:before="40" w:after="40"/>
              <w:rPr>
                <w:sz w:val="14"/>
                <w:szCs w:val="14"/>
              </w:rPr>
            </w:pPr>
            <w:hyperlink r:id="rId136"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BD519D" w:rsidP="002F408B">
            <w:pPr>
              <w:spacing w:before="40" w:after="40"/>
              <w:rPr>
                <w:sz w:val="14"/>
                <w:szCs w:val="14"/>
              </w:rPr>
            </w:pPr>
            <w:hyperlink r:id="rId137"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BD519D" w:rsidP="002F408B">
            <w:pPr>
              <w:spacing w:before="40" w:after="40"/>
              <w:rPr>
                <w:sz w:val="14"/>
                <w:szCs w:val="14"/>
              </w:rPr>
            </w:pPr>
            <w:hyperlink r:id="rId138"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BD519D" w:rsidP="002F408B">
            <w:pPr>
              <w:spacing w:before="40" w:after="40"/>
              <w:rPr>
                <w:sz w:val="14"/>
                <w:szCs w:val="14"/>
              </w:rPr>
            </w:pPr>
            <w:hyperlink r:id="rId139"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BD519D" w:rsidP="002F408B">
            <w:pPr>
              <w:spacing w:before="40" w:after="40"/>
              <w:rPr>
                <w:sz w:val="14"/>
                <w:szCs w:val="14"/>
              </w:rPr>
            </w:pPr>
            <w:hyperlink r:id="rId140"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BD519D" w:rsidP="002F408B">
            <w:pPr>
              <w:spacing w:before="40" w:after="40"/>
              <w:rPr>
                <w:sz w:val="14"/>
                <w:szCs w:val="14"/>
              </w:rPr>
            </w:pPr>
            <w:hyperlink r:id="rId141" w:history="1">
              <w:r w:rsidR="002F408B" w:rsidRPr="00077CCC">
                <w:rPr>
                  <w:rStyle w:val="Hyperlink"/>
                  <w:sz w:val="14"/>
                  <w:szCs w:val="14"/>
                </w:rPr>
                <w:t>PR6</w:t>
              </w:r>
            </w:hyperlink>
            <w:r w:rsidR="002F408B" w:rsidRPr="00077CCC">
              <w:rPr>
                <w:sz w:val="14"/>
                <w:szCs w:val="14"/>
              </w:rPr>
              <w:t xml:space="preserve">, </w:t>
            </w:r>
            <w:hyperlink r:id="rId142" w:history="1">
              <w:r w:rsidR="002F408B" w:rsidRPr="00077CCC">
                <w:rPr>
                  <w:rStyle w:val="Hyperlink"/>
                  <w:sz w:val="14"/>
                  <w:szCs w:val="14"/>
                </w:rPr>
                <w:t>PR13</w:t>
              </w:r>
            </w:hyperlink>
            <w:r w:rsidR="002F408B" w:rsidRPr="00077CCC">
              <w:rPr>
                <w:sz w:val="14"/>
                <w:szCs w:val="14"/>
              </w:rPr>
              <w:t xml:space="preserve">, </w:t>
            </w:r>
            <w:hyperlink r:id="rId143" w:history="1">
              <w:r w:rsidR="002F408B" w:rsidRPr="00077CCC">
                <w:rPr>
                  <w:rStyle w:val="Hyperlink"/>
                  <w:sz w:val="14"/>
                  <w:szCs w:val="14"/>
                </w:rPr>
                <w:t>PR14</w:t>
              </w:r>
            </w:hyperlink>
            <w:r w:rsidR="002F408B" w:rsidRPr="00077CCC">
              <w:rPr>
                <w:sz w:val="14"/>
                <w:szCs w:val="14"/>
              </w:rPr>
              <w:t xml:space="preserve">, </w:t>
            </w:r>
            <w:hyperlink r:id="rId144"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BD519D" w:rsidP="002F408B">
            <w:pPr>
              <w:spacing w:before="40" w:after="40"/>
              <w:rPr>
                <w:sz w:val="14"/>
                <w:szCs w:val="14"/>
              </w:rPr>
            </w:pPr>
            <w:hyperlink r:id="rId145" w:history="1">
              <w:r w:rsidR="002F408B" w:rsidRPr="00077CCC">
                <w:rPr>
                  <w:rStyle w:val="Hyperlink"/>
                  <w:sz w:val="14"/>
                  <w:szCs w:val="14"/>
                </w:rPr>
                <w:t>PR6</w:t>
              </w:r>
            </w:hyperlink>
            <w:r w:rsidR="002F408B" w:rsidRPr="00077CCC">
              <w:rPr>
                <w:sz w:val="14"/>
                <w:szCs w:val="14"/>
              </w:rPr>
              <w:t xml:space="preserve">, </w:t>
            </w:r>
            <w:hyperlink r:id="rId146" w:history="1">
              <w:r w:rsidR="002F408B" w:rsidRPr="00077CCC">
                <w:rPr>
                  <w:rStyle w:val="Hyperlink"/>
                  <w:sz w:val="14"/>
                  <w:szCs w:val="14"/>
                </w:rPr>
                <w:t>PR13</w:t>
              </w:r>
            </w:hyperlink>
            <w:r w:rsidR="002F408B" w:rsidRPr="00077CCC">
              <w:rPr>
                <w:sz w:val="14"/>
                <w:szCs w:val="14"/>
              </w:rPr>
              <w:t xml:space="preserve">, </w:t>
            </w:r>
            <w:hyperlink r:id="rId147" w:history="1">
              <w:r w:rsidR="002F408B" w:rsidRPr="00077CCC">
                <w:rPr>
                  <w:rStyle w:val="Hyperlink"/>
                  <w:sz w:val="14"/>
                  <w:szCs w:val="14"/>
                </w:rPr>
                <w:t>PR14</w:t>
              </w:r>
            </w:hyperlink>
            <w:r w:rsidR="002F408B" w:rsidRPr="00077CCC">
              <w:rPr>
                <w:sz w:val="14"/>
                <w:szCs w:val="14"/>
              </w:rPr>
              <w:t xml:space="preserve">, </w:t>
            </w:r>
            <w:hyperlink r:id="rId148"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BD519D" w:rsidP="002F408B">
            <w:pPr>
              <w:spacing w:before="40" w:after="40"/>
              <w:rPr>
                <w:sz w:val="14"/>
                <w:szCs w:val="14"/>
              </w:rPr>
            </w:pPr>
            <w:hyperlink r:id="rId149" w:history="1">
              <w:r w:rsidR="002F408B" w:rsidRPr="00077CCC">
                <w:rPr>
                  <w:rStyle w:val="Hyperlink"/>
                  <w:sz w:val="14"/>
                  <w:szCs w:val="14"/>
                </w:rPr>
                <w:t>PR2</w:t>
              </w:r>
            </w:hyperlink>
            <w:r w:rsidR="002F408B" w:rsidRPr="00077CCC">
              <w:rPr>
                <w:sz w:val="14"/>
                <w:szCs w:val="14"/>
              </w:rPr>
              <w:t xml:space="preserve">, </w:t>
            </w:r>
            <w:hyperlink r:id="rId150"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BD519D" w:rsidP="002F408B">
            <w:pPr>
              <w:spacing w:before="40" w:after="40"/>
              <w:rPr>
                <w:sz w:val="14"/>
                <w:szCs w:val="14"/>
              </w:rPr>
            </w:pPr>
            <w:hyperlink r:id="rId151" w:history="1">
              <w:r w:rsidR="002F408B" w:rsidRPr="00077CCC">
                <w:rPr>
                  <w:rStyle w:val="Hyperlink"/>
                  <w:sz w:val="14"/>
                  <w:szCs w:val="14"/>
                </w:rPr>
                <w:t>PR5</w:t>
              </w:r>
            </w:hyperlink>
            <w:r w:rsidR="002F408B" w:rsidRPr="00077CCC">
              <w:rPr>
                <w:sz w:val="14"/>
                <w:szCs w:val="14"/>
              </w:rPr>
              <w:t xml:space="preserve">, </w:t>
            </w:r>
            <w:hyperlink r:id="rId152" w:history="1">
              <w:r w:rsidR="002F408B" w:rsidRPr="00077CCC">
                <w:rPr>
                  <w:rStyle w:val="Hyperlink"/>
                  <w:sz w:val="14"/>
                  <w:szCs w:val="14"/>
                </w:rPr>
                <w:t>PR16</w:t>
              </w:r>
            </w:hyperlink>
            <w:r w:rsidR="002F408B" w:rsidRPr="00077CCC">
              <w:rPr>
                <w:sz w:val="14"/>
                <w:szCs w:val="14"/>
              </w:rPr>
              <w:t xml:space="preserve">, </w:t>
            </w:r>
            <w:hyperlink r:id="rId153"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BD519D" w:rsidP="002F408B">
            <w:pPr>
              <w:spacing w:before="40" w:after="40"/>
              <w:rPr>
                <w:sz w:val="14"/>
                <w:szCs w:val="14"/>
              </w:rPr>
            </w:pPr>
            <w:hyperlink r:id="rId154" w:history="1">
              <w:r w:rsidR="002F408B" w:rsidRPr="00077CCC">
                <w:rPr>
                  <w:rStyle w:val="Hyperlink"/>
                  <w:sz w:val="14"/>
                  <w:szCs w:val="14"/>
                </w:rPr>
                <w:t>PR5</w:t>
              </w:r>
            </w:hyperlink>
            <w:r w:rsidR="002F408B" w:rsidRPr="00077CCC">
              <w:rPr>
                <w:sz w:val="14"/>
                <w:szCs w:val="14"/>
              </w:rPr>
              <w:t xml:space="preserve">, </w:t>
            </w:r>
            <w:hyperlink r:id="rId155" w:history="1">
              <w:r w:rsidR="002F408B" w:rsidRPr="00077CCC">
                <w:rPr>
                  <w:rStyle w:val="Hyperlink"/>
                  <w:sz w:val="14"/>
                  <w:szCs w:val="14"/>
                </w:rPr>
                <w:t>PR16</w:t>
              </w:r>
            </w:hyperlink>
            <w:r w:rsidR="002F408B" w:rsidRPr="00077CCC">
              <w:rPr>
                <w:sz w:val="14"/>
                <w:szCs w:val="14"/>
              </w:rPr>
              <w:t xml:space="preserve">, </w:t>
            </w:r>
            <w:hyperlink r:id="rId156"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BD519D" w:rsidP="002F408B">
            <w:pPr>
              <w:spacing w:before="40" w:after="40"/>
              <w:rPr>
                <w:sz w:val="14"/>
                <w:szCs w:val="14"/>
              </w:rPr>
            </w:pPr>
            <w:hyperlink r:id="rId157" w:history="1">
              <w:r w:rsidR="002F408B" w:rsidRPr="00077CCC">
                <w:rPr>
                  <w:rStyle w:val="Hyperlink"/>
                  <w:sz w:val="14"/>
                  <w:szCs w:val="14"/>
                </w:rPr>
                <w:t>PR19</w:t>
              </w:r>
            </w:hyperlink>
            <w:r w:rsidR="002F408B" w:rsidRPr="00077CCC">
              <w:rPr>
                <w:rStyle w:val="Hyperlink"/>
                <w:sz w:val="14"/>
                <w:szCs w:val="14"/>
              </w:rPr>
              <w:t xml:space="preserve">, </w:t>
            </w:r>
            <w:hyperlink r:id="rId158"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BD519D" w:rsidP="002F408B">
            <w:pPr>
              <w:spacing w:before="40" w:after="40"/>
              <w:rPr>
                <w:sz w:val="14"/>
                <w:szCs w:val="14"/>
              </w:rPr>
            </w:pPr>
            <w:hyperlink r:id="rId159" w:history="1">
              <w:r w:rsidR="002F408B" w:rsidRPr="00077CCC">
                <w:rPr>
                  <w:rStyle w:val="Hyperlink"/>
                  <w:sz w:val="14"/>
                  <w:szCs w:val="14"/>
                </w:rPr>
                <w:t>PR19</w:t>
              </w:r>
            </w:hyperlink>
            <w:r w:rsidR="002F408B" w:rsidRPr="00077CCC">
              <w:rPr>
                <w:sz w:val="14"/>
                <w:szCs w:val="14"/>
              </w:rPr>
              <w:t xml:space="preserve">, </w:t>
            </w:r>
            <w:hyperlink r:id="rId160"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BD519D" w:rsidP="002F408B">
            <w:pPr>
              <w:spacing w:before="40" w:after="40"/>
              <w:rPr>
                <w:sz w:val="14"/>
                <w:szCs w:val="14"/>
              </w:rPr>
            </w:pPr>
            <w:hyperlink r:id="rId161" w:history="1">
              <w:r w:rsidR="002F408B" w:rsidRPr="00077CCC">
                <w:rPr>
                  <w:rStyle w:val="Hyperlink"/>
                  <w:sz w:val="14"/>
                  <w:szCs w:val="14"/>
                </w:rPr>
                <w:t>PR22</w:t>
              </w:r>
            </w:hyperlink>
            <w:r w:rsidR="002F408B" w:rsidRPr="00077CCC">
              <w:rPr>
                <w:sz w:val="14"/>
                <w:szCs w:val="14"/>
              </w:rPr>
              <w:t xml:space="preserve">, </w:t>
            </w:r>
            <w:hyperlink r:id="rId162"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BD519D" w:rsidP="002F408B">
            <w:pPr>
              <w:spacing w:before="40" w:after="40"/>
              <w:rPr>
                <w:sz w:val="14"/>
                <w:szCs w:val="14"/>
              </w:rPr>
            </w:pPr>
            <w:hyperlink r:id="rId163"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BD519D" w:rsidP="002F408B">
            <w:pPr>
              <w:spacing w:before="40" w:after="40"/>
              <w:rPr>
                <w:sz w:val="14"/>
                <w:szCs w:val="14"/>
              </w:rPr>
            </w:pPr>
            <w:hyperlink r:id="rId164"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BD519D" w:rsidP="002F408B">
            <w:pPr>
              <w:spacing w:before="40" w:after="40"/>
              <w:rPr>
                <w:sz w:val="14"/>
                <w:szCs w:val="14"/>
              </w:rPr>
            </w:pPr>
            <w:hyperlink r:id="rId165"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BD519D" w:rsidP="002F408B">
            <w:pPr>
              <w:spacing w:before="40" w:after="40"/>
              <w:rPr>
                <w:sz w:val="14"/>
                <w:szCs w:val="14"/>
              </w:rPr>
            </w:pPr>
            <w:hyperlink r:id="rId166"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BD519D" w:rsidP="002F408B">
            <w:pPr>
              <w:spacing w:before="40" w:after="40"/>
              <w:rPr>
                <w:sz w:val="14"/>
                <w:szCs w:val="14"/>
              </w:rPr>
            </w:pPr>
            <w:hyperlink r:id="rId167"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BD519D" w:rsidP="002F408B">
            <w:pPr>
              <w:spacing w:before="40" w:after="40"/>
              <w:rPr>
                <w:sz w:val="14"/>
                <w:szCs w:val="14"/>
              </w:rPr>
            </w:pPr>
            <w:hyperlink r:id="rId168"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BD519D" w:rsidP="002F408B">
            <w:pPr>
              <w:spacing w:before="40" w:after="40"/>
              <w:rPr>
                <w:sz w:val="14"/>
                <w:szCs w:val="14"/>
              </w:rPr>
            </w:pPr>
            <w:hyperlink r:id="rId169"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BD519D" w:rsidP="002F408B">
            <w:pPr>
              <w:spacing w:before="40" w:after="40"/>
              <w:rPr>
                <w:sz w:val="14"/>
                <w:szCs w:val="14"/>
              </w:rPr>
            </w:pPr>
            <w:hyperlink r:id="rId170"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73" w:name="_Ref526849046"/>
      <w:bookmarkStart w:id="374"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73"/>
      <w:bookmarkEnd w:id="374"/>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22C05249" w:rsidR="0014228B" w:rsidRPr="007C2BB8"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C257A0">
        <w:rPr>
          <w:lang w:val="en-US"/>
        </w:rPr>
        <w:t>9</w:t>
      </w:r>
      <w:r>
        <w:fldChar w:fldCharType="end"/>
      </w:r>
      <w:r w:rsidRPr="007C2BB8">
        <w:rPr>
          <w:lang w:val="en-US"/>
        </w:rPr>
        <w:t>, added list of contributors.</w:t>
      </w:r>
    </w:p>
    <w:p w14:paraId="4055E764" w14:textId="77777777" w:rsidR="00557D84" w:rsidRPr="007C2BB8" w:rsidRDefault="00557D84" w:rsidP="00557D84">
      <w:pPr>
        <w:rPr>
          <w:lang w:val="en-US"/>
        </w:rPr>
      </w:pP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71"/>
      <w:headerReference w:type="first" r:id="rId172"/>
      <w:footerReference w:type="first" r:id="rId173"/>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7015E" w14:textId="77777777" w:rsidR="00BD519D" w:rsidRDefault="00BD519D">
      <w:r>
        <w:separator/>
      </w:r>
    </w:p>
  </w:endnote>
  <w:endnote w:type="continuationSeparator" w:id="0">
    <w:p w14:paraId="6387CAB4" w14:textId="77777777" w:rsidR="00BD519D" w:rsidRDefault="00BD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7E0CF6D8" w14:textId="77777777" w:rsidTr="00030154">
      <w:sdt>
        <w:sdtPr>
          <w:alias w:val="Date"/>
          <w:tag w:val="idDate"/>
          <w:id w:val="-1208420311"/>
          <w:dataBinding w:xpath="/ns0:ccMap[1]/ns0:ccElement_Date" w:storeItemID="{00000000-0000-0000-0000-000000000000}"/>
          <w:date w:fullDate="2019-05-28T00:00:00Z">
            <w:dateFormat w:val="dd/MM/yyyy"/>
            <w:lid w:val="en-US"/>
            <w:storeMappedDataAs w:val="dateTime"/>
            <w:calendar w:val="gregorian"/>
          </w:date>
        </w:sdtPr>
        <w:sdtEndPr/>
        <w:sdtContent>
          <w:tc>
            <w:tcPr>
              <w:tcW w:w="2944" w:type="dxa"/>
              <w:shd w:val="clear" w:color="auto" w:fill="auto"/>
            </w:tcPr>
            <w:p w14:paraId="310F569A" w14:textId="77777777" w:rsidR="005860B2" w:rsidRPr="009241B0" w:rsidRDefault="005860B2" w:rsidP="00FA2F47">
              <w:pPr>
                <w:pStyle w:val="FooterDate"/>
                <w:rPr>
                  <w:sz w:val="15"/>
                  <w:szCs w:val="15"/>
                </w:rPr>
              </w:pPr>
              <w:r>
                <w:rPr>
                  <w:lang w:val="en-US"/>
                </w:rPr>
                <w:t>28/05/2019</w:t>
              </w:r>
            </w:p>
          </w:tc>
        </w:sdtContent>
      </w:sdt>
      <w:tc>
        <w:tcPr>
          <w:tcW w:w="2945" w:type="dxa"/>
          <w:shd w:val="clear" w:color="auto" w:fill="auto"/>
        </w:tcPr>
        <w:p w14:paraId="347A11A3" w14:textId="77777777" w:rsidR="005860B2" w:rsidRPr="009241B0" w:rsidRDefault="005860B2" w:rsidP="000846B0">
          <w:pPr>
            <w:pStyle w:val="FooterDate"/>
            <w:rPr>
              <w:sz w:val="15"/>
              <w:szCs w:val="15"/>
            </w:rPr>
          </w:pPr>
        </w:p>
      </w:tc>
      <w:tc>
        <w:tcPr>
          <w:tcW w:w="2945" w:type="dxa"/>
          <w:shd w:val="clear" w:color="auto" w:fill="auto"/>
        </w:tcPr>
        <w:p w14:paraId="4A035CD3" w14:textId="58C84E3E"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5860B2" w:rsidRDefault="005860B2"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65DF0" w14:textId="77777777" w:rsidR="005860B2" w:rsidRPr="00B9193E" w:rsidRDefault="005860B2"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5860B2" w:rsidRPr="00C02386" w14:paraId="3C691399" w14:textId="77777777" w:rsidTr="00DC5D49">
      <w:trPr>
        <w:trHeight w:val="298"/>
      </w:trPr>
      <w:tc>
        <w:tcPr>
          <w:tcW w:w="2956" w:type="dxa"/>
        </w:tcPr>
        <w:p w14:paraId="63AE75C2" w14:textId="77777777" w:rsidR="005860B2" w:rsidRPr="00C02386" w:rsidRDefault="005860B2" w:rsidP="00DC5D49">
          <w:pPr>
            <w:pStyle w:val="Footerapproval"/>
            <w:rPr>
              <w:rFonts w:cs="Arial"/>
              <w:color w:val="333333"/>
              <w:sz w:val="15"/>
              <w:szCs w:val="15"/>
              <w:lang w:val="en-US"/>
            </w:rPr>
          </w:pPr>
        </w:p>
      </w:tc>
      <w:tc>
        <w:tcPr>
          <w:tcW w:w="2957" w:type="dxa"/>
        </w:tcPr>
        <w:p w14:paraId="36E88ECF" w14:textId="77777777" w:rsidR="005860B2" w:rsidRPr="00C02386" w:rsidRDefault="005860B2" w:rsidP="00B42159">
          <w:pPr>
            <w:pStyle w:val="Footerapproval"/>
            <w:rPr>
              <w:sz w:val="15"/>
              <w:szCs w:val="15"/>
              <w:lang w:val="en-US"/>
            </w:rPr>
          </w:pPr>
        </w:p>
      </w:tc>
      <w:tc>
        <w:tcPr>
          <w:tcW w:w="2957" w:type="dxa"/>
        </w:tcPr>
        <w:p w14:paraId="12BB744B" w14:textId="77777777" w:rsidR="005860B2" w:rsidRPr="00C02386" w:rsidRDefault="005860B2" w:rsidP="00B42159">
          <w:pPr>
            <w:pStyle w:val="Footerapproval"/>
            <w:ind w:right="-171"/>
            <w:rPr>
              <w:sz w:val="15"/>
              <w:szCs w:val="15"/>
              <w:lang w:val="en-US"/>
            </w:rPr>
          </w:pPr>
        </w:p>
      </w:tc>
    </w:tr>
    <w:tr w:rsidR="005860B2" w:rsidRPr="00DC5D49" w14:paraId="469EF48C" w14:textId="77777777" w:rsidTr="00DC5D49">
      <w:trPr>
        <w:trHeight w:val="275"/>
      </w:trPr>
      <w:tc>
        <w:tcPr>
          <w:tcW w:w="2956" w:type="dxa"/>
        </w:tcPr>
        <w:p w14:paraId="2621B0D2" w14:textId="77777777" w:rsidR="005860B2" w:rsidRPr="00C02386" w:rsidRDefault="005860B2" w:rsidP="00DC5D49">
          <w:pPr>
            <w:pStyle w:val="Footer"/>
            <w:rPr>
              <w:rFonts w:ascii="Verdana" w:hAnsi="Verdana" w:cs="Arial"/>
              <w:color w:val="333333"/>
              <w:sz w:val="15"/>
              <w:szCs w:val="15"/>
              <w:lang w:val="en-US"/>
            </w:rPr>
          </w:pPr>
        </w:p>
      </w:tc>
      <w:tc>
        <w:tcPr>
          <w:tcW w:w="2957" w:type="dxa"/>
        </w:tcPr>
        <w:p w14:paraId="758932C4" w14:textId="77777777" w:rsidR="005860B2" w:rsidRDefault="005860B2" w:rsidP="00B42159">
          <w:pPr>
            <w:pStyle w:val="Footerapproval"/>
            <w:rPr>
              <w:sz w:val="15"/>
              <w:szCs w:val="15"/>
              <w:lang w:val="en-US"/>
            </w:rPr>
          </w:pPr>
        </w:p>
        <w:p w14:paraId="2B6D782C" w14:textId="77777777" w:rsidR="005860B2" w:rsidRPr="00C02386" w:rsidRDefault="005860B2" w:rsidP="00B42159">
          <w:pPr>
            <w:pStyle w:val="Footerapproval"/>
            <w:rPr>
              <w:sz w:val="15"/>
              <w:szCs w:val="15"/>
              <w:lang w:val="en-US"/>
            </w:rPr>
          </w:pPr>
        </w:p>
      </w:tc>
      <w:tc>
        <w:tcPr>
          <w:tcW w:w="2957" w:type="dxa"/>
        </w:tcPr>
        <w:p w14:paraId="21A80A46" w14:textId="77777777" w:rsidR="005860B2" w:rsidRPr="00C02386" w:rsidRDefault="005860B2" w:rsidP="00B42159">
          <w:pPr>
            <w:pStyle w:val="Footerapproval"/>
            <w:rPr>
              <w:sz w:val="15"/>
              <w:szCs w:val="15"/>
              <w:lang w:val="en-US"/>
            </w:rPr>
          </w:pPr>
        </w:p>
      </w:tc>
    </w:tr>
    <w:tr w:rsidR="005860B2" w:rsidRPr="002F0149" w14:paraId="5FF392C8" w14:textId="77777777" w:rsidTr="00DC5D49">
      <w:trPr>
        <w:trHeight w:val="298"/>
      </w:trPr>
      <w:tc>
        <w:tcPr>
          <w:tcW w:w="2956" w:type="dxa"/>
        </w:tcPr>
        <w:p w14:paraId="5B1885E2" w14:textId="77777777" w:rsidR="005860B2" w:rsidRPr="00DC5D49" w:rsidRDefault="005860B2"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5860B2" w:rsidRPr="00DC5D49" w:rsidRDefault="005860B2" w:rsidP="00B42159">
          <w:pPr>
            <w:pStyle w:val="Footerapproval"/>
            <w:rPr>
              <w:sz w:val="15"/>
              <w:szCs w:val="15"/>
              <w:lang w:val="en-US"/>
            </w:rPr>
          </w:pPr>
        </w:p>
      </w:tc>
      <w:tc>
        <w:tcPr>
          <w:tcW w:w="2957" w:type="dxa"/>
        </w:tcPr>
        <w:p w14:paraId="4A1D452C" w14:textId="1826B40C" w:rsidR="005860B2" w:rsidRPr="00DC5D49" w:rsidRDefault="005860B2"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0-03T00:00:00Z">
                <w:dateFormat w:val="dd/MM/yyyy"/>
                <w:lid w:val="en-US"/>
                <w:storeMappedDataAs w:val="dateTime"/>
                <w:calendar w:val="gregorian"/>
              </w:date>
            </w:sdtPr>
            <w:sdtEndPr/>
            <w:sdtContent>
              <w:r>
                <w:rPr>
                  <w:sz w:val="15"/>
                  <w:szCs w:val="15"/>
                  <w:lang w:val="en-US"/>
                </w:rPr>
                <w:t>03/10/2019</w:t>
              </w:r>
            </w:sdtContent>
          </w:sdt>
        </w:p>
      </w:tc>
    </w:tr>
  </w:tbl>
  <w:p w14:paraId="1E52EEC8" w14:textId="77777777" w:rsidR="005860B2" w:rsidRDefault="005860B2" w:rsidP="00895651">
    <w:pPr>
      <w:pStyle w:val="FooterDate"/>
      <w:rPr>
        <w:rFonts w:cs="Arial"/>
        <w:sz w:val="12"/>
        <w:szCs w:val="12"/>
      </w:rPr>
    </w:pPr>
  </w:p>
  <w:p w14:paraId="6E9F2640" w14:textId="77777777" w:rsidR="005860B2" w:rsidRPr="00910BEB" w:rsidRDefault="005860B2"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93"/>
      <w:gridCol w:w="2796"/>
      <w:gridCol w:w="2816"/>
    </w:tblGrid>
    <w:tr w:rsidR="005860B2" w:rsidRPr="009241B0" w14:paraId="0894360D" w14:textId="77777777" w:rsidTr="00B42159">
      <w:tc>
        <w:tcPr>
          <w:tcW w:w="2944" w:type="dxa"/>
          <w:shd w:val="clear" w:color="auto" w:fill="auto"/>
        </w:tcPr>
        <w:p w14:paraId="5054CA6C" w14:textId="03018451"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ins w:id="11" w:author="Bert Van Nuffelen" w:date="2019-11-19T15:26:00Z">
            <w:r w:rsidR="00C257A0">
              <w:rPr>
                <w:noProof/>
                <w:sz w:val="15"/>
                <w:szCs w:val="15"/>
              </w:rPr>
              <w:t>19/11/2019</w:t>
            </w:r>
          </w:ins>
          <w:del w:id="12" w:author="Bert Van Nuffelen" w:date="2019-11-19T15:00:00Z">
            <w:r w:rsidDel="005860B2">
              <w:rPr>
                <w:noProof/>
                <w:sz w:val="15"/>
                <w:szCs w:val="15"/>
              </w:rPr>
              <w:delText>18/11/2019</w:delText>
            </w:r>
          </w:del>
          <w:r>
            <w:rPr>
              <w:noProof/>
              <w:sz w:val="15"/>
              <w:szCs w:val="15"/>
            </w:rPr>
            <w:fldChar w:fldCharType="end"/>
          </w:r>
        </w:p>
      </w:tc>
      <w:tc>
        <w:tcPr>
          <w:tcW w:w="2945" w:type="dxa"/>
          <w:shd w:val="clear" w:color="auto" w:fill="auto"/>
        </w:tcPr>
        <w:p w14:paraId="5FE675DD" w14:textId="77777777" w:rsidR="005860B2" w:rsidRPr="009241B0" w:rsidRDefault="005860B2" w:rsidP="00B42159">
          <w:pPr>
            <w:pStyle w:val="FooterDate"/>
            <w:rPr>
              <w:sz w:val="15"/>
              <w:szCs w:val="15"/>
            </w:rPr>
          </w:pPr>
        </w:p>
      </w:tc>
      <w:tc>
        <w:tcPr>
          <w:tcW w:w="2945" w:type="dxa"/>
          <w:shd w:val="clear" w:color="auto" w:fill="auto"/>
        </w:tcPr>
        <w:p w14:paraId="274476F4" w14:textId="77777777" w:rsidR="005860B2" w:rsidRPr="009241B0" w:rsidRDefault="005860B2"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5860B2" w:rsidRPr="00895651" w:rsidRDefault="005860B2"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63286642" w14:textId="77777777" w:rsidTr="00030154">
      <w:tc>
        <w:tcPr>
          <w:tcW w:w="2944" w:type="dxa"/>
          <w:shd w:val="clear" w:color="auto" w:fill="auto"/>
        </w:tcPr>
        <w:p w14:paraId="2FBEAC20" w14:textId="2EE63D1E" w:rsidR="005860B2" w:rsidRPr="009241B0" w:rsidRDefault="005860B2" w:rsidP="00FA2F47">
          <w:pPr>
            <w:pStyle w:val="FooterDate"/>
            <w:rPr>
              <w:sz w:val="15"/>
              <w:szCs w:val="15"/>
            </w:rPr>
          </w:pPr>
          <w:r>
            <w:rPr>
              <w:lang w:val="en-US"/>
            </w:rPr>
            <w:t>04/10/2019</w:t>
          </w:r>
        </w:p>
      </w:tc>
      <w:tc>
        <w:tcPr>
          <w:tcW w:w="2945" w:type="dxa"/>
          <w:shd w:val="clear" w:color="auto" w:fill="auto"/>
        </w:tcPr>
        <w:p w14:paraId="40DE0358" w14:textId="77777777" w:rsidR="005860B2" w:rsidRPr="009241B0" w:rsidRDefault="005860B2" w:rsidP="000846B0">
          <w:pPr>
            <w:pStyle w:val="FooterDate"/>
            <w:rPr>
              <w:sz w:val="15"/>
              <w:szCs w:val="15"/>
            </w:rPr>
          </w:pPr>
        </w:p>
      </w:tc>
      <w:tc>
        <w:tcPr>
          <w:tcW w:w="2945" w:type="dxa"/>
          <w:shd w:val="clear" w:color="auto" w:fill="auto"/>
        </w:tcPr>
        <w:p w14:paraId="203317E5" w14:textId="2A5A94AC"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5860B2" w:rsidRDefault="005860B2"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889"/>
      <w:gridCol w:w="2783"/>
      <w:gridCol w:w="2833"/>
    </w:tblGrid>
    <w:tr w:rsidR="005860B2" w:rsidRPr="002F4A8E" w14:paraId="4D188DBB" w14:textId="77777777" w:rsidTr="00B42159">
      <w:tc>
        <w:tcPr>
          <w:tcW w:w="2944" w:type="dxa"/>
          <w:shd w:val="clear" w:color="auto" w:fill="auto"/>
        </w:tcPr>
        <w:p w14:paraId="4901D3E7" w14:textId="184AA0DB"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ins w:id="375" w:author="Bert Van Nuffelen" w:date="2019-11-19T15:26:00Z">
            <w:r w:rsidR="00C257A0">
              <w:rPr>
                <w:noProof/>
                <w:sz w:val="15"/>
                <w:szCs w:val="15"/>
              </w:rPr>
              <w:t>19/11/2019</w:t>
            </w:r>
          </w:ins>
          <w:del w:id="376" w:author="Bert Van Nuffelen" w:date="2019-11-19T15:00:00Z">
            <w:r w:rsidDel="005860B2">
              <w:rPr>
                <w:noProof/>
                <w:sz w:val="15"/>
                <w:szCs w:val="15"/>
              </w:rPr>
              <w:delText>18/11/2019</w:delText>
            </w:r>
          </w:del>
          <w:r>
            <w:rPr>
              <w:noProof/>
              <w:sz w:val="15"/>
              <w:szCs w:val="15"/>
            </w:rPr>
            <w:fldChar w:fldCharType="end"/>
          </w:r>
        </w:p>
      </w:tc>
      <w:tc>
        <w:tcPr>
          <w:tcW w:w="2945" w:type="dxa"/>
          <w:shd w:val="clear" w:color="auto" w:fill="auto"/>
        </w:tcPr>
        <w:p w14:paraId="662B2C18" w14:textId="77777777" w:rsidR="005860B2" w:rsidRPr="009241B0" w:rsidRDefault="005860B2" w:rsidP="00B42159">
          <w:pPr>
            <w:pStyle w:val="FooterDate"/>
            <w:rPr>
              <w:sz w:val="15"/>
              <w:szCs w:val="15"/>
            </w:rPr>
          </w:pPr>
        </w:p>
      </w:tc>
      <w:tc>
        <w:tcPr>
          <w:tcW w:w="2945" w:type="dxa"/>
          <w:shd w:val="clear" w:color="auto" w:fill="auto"/>
        </w:tcPr>
        <w:p w14:paraId="21477321" w14:textId="725E0712" w:rsidR="005860B2" w:rsidRPr="007C2BB8" w:rsidRDefault="005860B2"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C257A0">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5860B2" w:rsidRPr="00F6781F" w:rsidRDefault="005860B2"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E7E53" w14:textId="77777777" w:rsidR="00BD519D" w:rsidRDefault="00BD519D">
      <w:r>
        <w:separator/>
      </w:r>
    </w:p>
  </w:footnote>
  <w:footnote w:type="continuationSeparator" w:id="0">
    <w:p w14:paraId="71DCBB8A" w14:textId="77777777" w:rsidR="00BD519D" w:rsidRDefault="00BD519D">
      <w:r>
        <w:continuationSeparator/>
      </w:r>
    </w:p>
  </w:footnote>
  <w:footnote w:id="1">
    <w:p w14:paraId="1F531B60" w14:textId="77777777" w:rsidR="005860B2" w:rsidRPr="00725322" w:rsidRDefault="005860B2"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r>
        <w:fldChar w:fldCharType="begin"/>
      </w:r>
      <w:r w:rsidRPr="005860B2">
        <w:rPr>
          <w:lang w:val="en-US"/>
          <w:rPrChange w:id="17" w:author="Bert Van Nuffelen" w:date="2019-11-19T15:03:00Z">
            <w:rPr/>
          </w:rPrChange>
        </w:rPr>
        <w:instrText xml:space="preserve"> HYPERLINK "http://ec.europa.eu/isa/actions/01-trusted-information-exchange/1-1action_en.htm" </w:instrText>
      </w:r>
      <w:r>
        <w:fldChar w:fldCharType="separate"/>
      </w:r>
      <w:r w:rsidRPr="00725322">
        <w:rPr>
          <w:rStyle w:val="Hyperlink"/>
          <w:lang w:val="en-GB"/>
        </w:rPr>
        <w:t>http://ec.europa.eu/isa/actions/01-trusted-information-exchange/1-1action_en.htm</w:t>
      </w:r>
      <w:r>
        <w:rPr>
          <w:rStyle w:val="Hyperlink"/>
          <w:lang w:val="en-GB"/>
        </w:rPr>
        <w:fldChar w:fldCharType="end"/>
      </w:r>
    </w:p>
  </w:footnote>
  <w:footnote w:id="2">
    <w:p w14:paraId="524DEE6B" w14:textId="77777777" w:rsidR="005860B2" w:rsidRPr="00077CCC" w:rsidRDefault="005860B2"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r>
        <w:fldChar w:fldCharType="begin"/>
      </w:r>
      <w:r w:rsidRPr="005860B2">
        <w:rPr>
          <w:lang w:val="en-US"/>
          <w:rPrChange w:id="18" w:author="Bert Van Nuffelen" w:date="2019-11-19T15:03:00Z">
            <w:rPr/>
          </w:rPrChange>
        </w:rPr>
        <w:instrText xml:space="preserve"> HYPERLINK "http://ec.europa.eu/isa/index_en.htm" </w:instrText>
      </w:r>
      <w:r>
        <w:fldChar w:fldCharType="separate"/>
      </w:r>
      <w:r w:rsidRPr="00077CCC">
        <w:rPr>
          <w:rStyle w:val="Hyperlink"/>
          <w:lang w:val="en-US"/>
        </w:rPr>
        <w:t>http://ec.europa.eu/isa/index_en.htm</w:t>
      </w:r>
      <w:r>
        <w:rPr>
          <w:rStyle w:val="Hyperlink"/>
          <w:lang w:val="en-US"/>
        </w:rPr>
        <w:fldChar w:fldCharType="end"/>
      </w:r>
    </w:p>
  </w:footnote>
  <w:footnote w:id="3">
    <w:p w14:paraId="12C04FB9" w14:textId="77777777" w:rsidR="005860B2" w:rsidRPr="000F45BD" w:rsidRDefault="005860B2"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r>
        <w:fldChar w:fldCharType="begin"/>
      </w:r>
      <w:r w:rsidRPr="005860B2">
        <w:rPr>
          <w:lang w:val="en-US"/>
          <w:rPrChange w:id="19" w:author="Bert Van Nuffelen" w:date="2019-11-19T15:03:00Z">
            <w:rPr/>
          </w:rPrChange>
        </w:rPr>
        <w:instrText xml:space="preserve"> HYPERLINK "http://ec.europa.eu/information_society/policy/psi/docs/pdfs/report/final_version_study_psi.docx" </w:instrText>
      </w:r>
      <w:r>
        <w:fldChar w:fldCharType="separate"/>
      </w:r>
      <w:r w:rsidRPr="00C07BE2">
        <w:rPr>
          <w:rStyle w:val="Hyperlink"/>
        </w:rPr>
        <w:t>http://ec.europa.eu/information_society/policy/psi/docs/pdfs/report/final_version_study_psi.docx</w:t>
      </w:r>
      <w:r>
        <w:rPr>
          <w:rStyle w:val="Hyperlink"/>
        </w:rPr>
        <w:fldChar w:fldCharType="end"/>
      </w:r>
    </w:p>
  </w:footnote>
  <w:footnote w:id="4">
    <w:p w14:paraId="76BF1F4E" w14:textId="77777777" w:rsidR="005860B2" w:rsidRPr="00073C32" w:rsidRDefault="005860B2" w:rsidP="0007171F">
      <w:pPr>
        <w:pStyle w:val="FootnoteText"/>
        <w:jc w:val="left"/>
      </w:pPr>
      <w:r>
        <w:rPr>
          <w:rStyle w:val="FootnoteReference"/>
        </w:rPr>
        <w:footnoteRef/>
      </w:r>
      <w:r>
        <w:t xml:space="preserve">  </w:t>
      </w:r>
      <w:r w:rsidRPr="00073C32">
        <w:t xml:space="preserve">European Commission. Communication on Open Data. </w:t>
      </w:r>
      <w:hyperlink r:id="rId1" w:history="1">
        <w:r w:rsidRPr="00C07BE2">
          <w:rPr>
            <w:rStyle w:val="Hyperlink"/>
          </w:rPr>
          <w:t>http://ec.europa.eu/information_society/policy/psi/docs/pdfs/opendata2012/open_data_communication/en.pdf</w:t>
        </w:r>
      </w:hyperlink>
    </w:p>
  </w:footnote>
  <w:footnote w:id="5">
    <w:p w14:paraId="1D20EEE5" w14:textId="77777777" w:rsidR="005860B2" w:rsidRPr="00B67B0C" w:rsidRDefault="005860B2" w:rsidP="00077CCC">
      <w:pPr>
        <w:pStyle w:val="FootnoteText"/>
        <w:rPr>
          <w:lang w:val="en-US"/>
        </w:rPr>
      </w:pPr>
      <w:r>
        <w:rPr>
          <w:rStyle w:val="FootnoteReference"/>
        </w:rPr>
        <w:footnoteRef/>
      </w:r>
      <w:r w:rsidRPr="00077CCC">
        <w:rPr>
          <w:lang w:val="en-US"/>
        </w:rPr>
        <w:t xml:space="preserve"> European Commission. </w:t>
      </w:r>
      <w:r w:rsidRPr="00077CCC">
        <w:rPr>
          <w:lang w:val="en-US"/>
        </w:rPr>
        <w:t xml:space="preserve">Joinup. Change and Release Management Policy for DCAT-AP </w:t>
      </w:r>
      <w:r>
        <w:fldChar w:fldCharType="begin"/>
      </w:r>
      <w:r w:rsidRPr="005860B2">
        <w:rPr>
          <w:lang w:val="en-US"/>
          <w:rPrChange w:id="20" w:author="Bert Van Nuffelen" w:date="2019-11-19T15:03:00Z">
            <w:rPr/>
          </w:rPrChange>
        </w:rPr>
        <w:instrText xml:space="preserve"> HYPERLINK "https://joinup.ec.europa.eu/document/change-and-release-management-policy-dcat-ap" </w:instrText>
      </w:r>
      <w:r>
        <w:fldChar w:fldCharType="separate"/>
      </w:r>
      <w:r w:rsidRPr="00077CCC">
        <w:rPr>
          <w:rStyle w:val="Hyperlink"/>
          <w:lang w:val="en-US"/>
        </w:rPr>
        <w:t>https://joinup.ec.europa.eu/document/change-and-release-management-policy-dcat-ap</w:t>
      </w:r>
      <w:r>
        <w:rPr>
          <w:rStyle w:val="Hyperlink"/>
          <w:lang w:val="en-US"/>
        </w:rPr>
        <w:fldChar w:fldCharType="end"/>
      </w:r>
    </w:p>
  </w:footnote>
  <w:footnote w:id="6">
    <w:p w14:paraId="13798EE7" w14:textId="57DF199D" w:rsidR="005860B2" w:rsidRPr="00077CCC" w:rsidRDefault="005860B2"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r w:rsidRPr="00077CCC">
        <w:rPr>
          <w:lang w:val="en-US"/>
        </w:rPr>
        <w:t>Joinup.</w:t>
      </w:r>
      <w:r>
        <w:rPr>
          <w:lang w:val="en-US"/>
        </w:rPr>
        <w:t xml:space="preserve"> DCAT Application Profile for data portals in Europe. </w:t>
      </w:r>
      <w:r>
        <w:fldChar w:fldCharType="begin"/>
      </w:r>
      <w:r w:rsidRPr="005860B2">
        <w:rPr>
          <w:lang w:val="en-US"/>
          <w:rPrChange w:id="21" w:author="Bert Van Nuffelen" w:date="2019-11-19T15:03:00Z">
            <w:rPr/>
          </w:rPrChange>
        </w:rPr>
        <w:instrText xml:space="preserve"> HYPERLINK "https://joinup.ec.europa.eu/release/dcat-ap/121" </w:instrText>
      </w:r>
      <w:r>
        <w:fldChar w:fldCharType="separate"/>
      </w:r>
      <w:r w:rsidRPr="00DD0FD1">
        <w:rPr>
          <w:rStyle w:val="Hyperlink"/>
          <w:lang w:val="en-US"/>
        </w:rPr>
        <w:t>https://joinup.ec.europa.eu/release/dcat-ap/1</w:t>
      </w:r>
      <w:r w:rsidRPr="00644B72">
        <w:rPr>
          <w:rStyle w:val="Hyperlink"/>
          <w:lang w:val="en-US"/>
        </w:rPr>
        <w:t>21</w:t>
      </w:r>
      <w:r>
        <w:rPr>
          <w:rStyle w:val="Hyperlink"/>
          <w:lang w:val="en-US"/>
        </w:rPr>
        <w:fldChar w:fldCharType="end"/>
      </w:r>
      <w:r>
        <w:rPr>
          <w:lang w:val="en-US"/>
        </w:rPr>
        <w:t xml:space="preserve"> </w:t>
      </w:r>
    </w:p>
  </w:footnote>
  <w:footnote w:id="7">
    <w:p w14:paraId="396BE0E0" w14:textId="77777777" w:rsidR="005860B2" w:rsidRPr="00077CCC" w:rsidRDefault="005860B2" w:rsidP="00323B19">
      <w:pPr>
        <w:pStyle w:val="FootnoteText"/>
        <w:jc w:val="left"/>
        <w:rPr>
          <w:lang w:val="en-US"/>
        </w:rPr>
      </w:pPr>
      <w:r>
        <w:rPr>
          <w:rStyle w:val="FootnoteReference"/>
        </w:rPr>
        <w:footnoteRef/>
      </w:r>
      <w:r w:rsidRPr="00077CCC">
        <w:rPr>
          <w:lang w:val="en-US"/>
        </w:rPr>
        <w:t xml:space="preserve"> W3C. Government Linked Data (GLD) Working Group. </w:t>
      </w:r>
      <w:r>
        <w:fldChar w:fldCharType="begin"/>
      </w:r>
      <w:r w:rsidRPr="005860B2">
        <w:rPr>
          <w:lang w:val="en-US"/>
          <w:rPrChange w:id="25" w:author="Bert Van Nuffelen" w:date="2019-11-19T15:03:00Z">
            <w:rPr/>
          </w:rPrChange>
        </w:rPr>
        <w:instrText xml:space="preserve"> HYPERLINK "http://www.w3.org/2011/gld/wiki/Main_Page" </w:instrText>
      </w:r>
      <w:r>
        <w:fldChar w:fldCharType="separate"/>
      </w:r>
      <w:r w:rsidRPr="00077CCC">
        <w:rPr>
          <w:rStyle w:val="Hyperlink"/>
          <w:lang w:val="en-US"/>
        </w:rPr>
        <w:t>http://www.w3.org/2011/gld/wiki/Main_Page</w:t>
      </w:r>
      <w:r>
        <w:rPr>
          <w:rStyle w:val="Hyperlink"/>
          <w:lang w:val="en-US"/>
        </w:rPr>
        <w:fldChar w:fldCharType="end"/>
      </w:r>
    </w:p>
  </w:footnote>
  <w:footnote w:id="8">
    <w:p w14:paraId="7A9ECA9D" w14:textId="77777777" w:rsidR="005860B2" w:rsidRPr="009C1D12" w:rsidRDefault="005860B2" w:rsidP="00077CCC">
      <w:pPr>
        <w:pStyle w:val="FootnoteText"/>
        <w:rPr>
          <w:lang w:val="en-GB"/>
        </w:rPr>
      </w:pPr>
      <w:r>
        <w:rPr>
          <w:rStyle w:val="FootnoteReference"/>
        </w:rPr>
        <w:footnoteRef/>
      </w:r>
      <w:r w:rsidRPr="00077CCC">
        <w:rPr>
          <w:lang w:val="en-US"/>
        </w:rPr>
        <w:t xml:space="preserve"> W3C. Resource Description Framework (RDF). </w:t>
      </w:r>
      <w:r>
        <w:fldChar w:fldCharType="begin"/>
      </w:r>
      <w:r w:rsidRPr="005860B2">
        <w:rPr>
          <w:lang w:val="en-US"/>
          <w:rPrChange w:id="26" w:author="Bert Van Nuffelen" w:date="2019-11-19T15:03:00Z">
            <w:rPr/>
          </w:rPrChange>
        </w:rPr>
        <w:instrText xml:space="preserve"> HYPERLINK "http://www.w3.org/RDF/" </w:instrText>
      </w:r>
      <w:r>
        <w:fldChar w:fldCharType="separate"/>
      </w:r>
      <w:r w:rsidRPr="009C1D12">
        <w:rPr>
          <w:rStyle w:val="Hyperlink"/>
          <w:lang w:val="en-GB"/>
        </w:rPr>
        <w:t>http://www.w3.org/RDF/</w:t>
      </w:r>
      <w:r>
        <w:rPr>
          <w:rStyle w:val="Hyperlink"/>
          <w:lang w:val="en-GB"/>
        </w:rPr>
        <w:fldChar w:fldCharType="end"/>
      </w:r>
    </w:p>
  </w:footnote>
  <w:footnote w:id="9">
    <w:p w14:paraId="38CFCFB0" w14:textId="23BACF73" w:rsidR="005860B2" w:rsidRPr="00077CCC" w:rsidRDefault="005860B2" w:rsidP="00077CCC">
      <w:pPr>
        <w:pStyle w:val="FootnoteText"/>
        <w:rPr>
          <w:lang w:val="en-US"/>
        </w:rPr>
      </w:pPr>
      <w:r>
        <w:rPr>
          <w:rStyle w:val="FootnoteReference"/>
        </w:rPr>
        <w:footnoteRef/>
      </w:r>
      <w:r w:rsidRPr="009C1D12">
        <w:rPr>
          <w:lang w:val="en-GB"/>
        </w:rPr>
        <w:t xml:space="preserve"> W3C. Data </w:t>
      </w:r>
      <w:r w:rsidRPr="009C1D12">
        <w:rPr>
          <w:lang w:val="en-GB"/>
        </w:rPr>
        <w:t xml:space="preserve">Catalog Vocabulary (DCAT). </w:t>
      </w:r>
      <w:r w:rsidRPr="00077CCC">
        <w:rPr>
          <w:lang w:val="en-US"/>
        </w:rPr>
        <w:t xml:space="preserve">W3C Recommendation 16 January 2014. </w:t>
      </w:r>
      <w:r>
        <w:fldChar w:fldCharType="begin"/>
      </w:r>
      <w:r w:rsidRPr="005860B2">
        <w:rPr>
          <w:lang w:val="en-US"/>
          <w:rPrChange w:id="73" w:author="Bert Van Nuffelen" w:date="2019-11-19T15:03:00Z">
            <w:rPr/>
          </w:rPrChange>
        </w:rPr>
        <w:instrText xml:space="preserve"> HYPERLINK "http://www.w3.org/TR/2014/REC-vocab-dcat-20140116/" </w:instrText>
      </w:r>
      <w:r>
        <w:fldChar w:fldCharType="separate"/>
      </w:r>
      <w:r w:rsidRPr="00077CCC">
        <w:rPr>
          <w:rStyle w:val="Hyperlink"/>
          <w:lang w:val="en-US"/>
        </w:rPr>
        <w:t>http://www.w3.org/TR/2014/REC-vocab-dcat-20140116/</w:t>
      </w:r>
      <w:r>
        <w:rPr>
          <w:rStyle w:val="Hyperlink"/>
          <w:lang w:val="en-US"/>
        </w:rPr>
        <w:fldChar w:fldCharType="end"/>
      </w:r>
    </w:p>
  </w:footnote>
  <w:footnote w:id="10">
    <w:p w14:paraId="175F6716" w14:textId="0B0E3DC7" w:rsidR="005860B2" w:rsidRPr="007C2BB8" w:rsidRDefault="005860B2" w:rsidP="00320C43">
      <w:pPr>
        <w:pStyle w:val="FootnoteText"/>
        <w:rPr>
          <w:lang w:val="en-US"/>
        </w:rPr>
      </w:pPr>
      <w:r>
        <w:rPr>
          <w:rStyle w:val="FootnoteReference"/>
        </w:rPr>
        <w:footnoteRef/>
      </w:r>
      <w:r w:rsidRPr="007C2BB8">
        <w:rPr>
          <w:lang w:val="it-IT"/>
        </w:rPr>
        <w:t xml:space="preserve"> Data </w:t>
      </w:r>
      <w:r w:rsidRPr="007C2BB8">
        <w:rPr>
          <w:lang w:val="it-IT"/>
        </w:rPr>
        <w:t xml:space="preserve">Catalog Vocabulary (DCAT) - Version 2. </w:t>
      </w:r>
      <w:r w:rsidRPr="00894DF8">
        <w:rPr>
          <w:lang w:val="en-US"/>
        </w:rPr>
        <w:t>W3C Candidate Recommendation 03 October 2019</w:t>
      </w:r>
      <w:r w:rsidRPr="007C2BB8">
        <w:rPr>
          <w:lang w:val="en-US"/>
        </w:rPr>
        <w:t xml:space="preserve"> </w:t>
      </w:r>
      <w:r>
        <w:fldChar w:fldCharType="begin"/>
      </w:r>
      <w:r w:rsidRPr="005860B2">
        <w:rPr>
          <w:lang w:val="en-US"/>
          <w:rPrChange w:id="74" w:author="Bert Van Nuffelen" w:date="2019-11-19T15:03:00Z">
            <w:rPr/>
          </w:rPrChange>
        </w:rPr>
        <w:instrText xml:space="preserve"> HYPERLINK "https://www.w3.org/TR/2019/CR-vocab-dcat-2-20191003/" </w:instrText>
      </w:r>
      <w:r>
        <w:fldChar w:fldCharType="separate"/>
      </w:r>
      <w:r w:rsidRPr="00C363A2">
        <w:rPr>
          <w:rStyle w:val="Hyperlink"/>
          <w:lang w:val="en-US"/>
        </w:rPr>
        <w:t>https://www.w3.org/TR/2019/CR-vocab-dcat-2-20191003/</w:t>
      </w:r>
      <w:r>
        <w:rPr>
          <w:rStyle w:val="Hyperlink"/>
          <w:lang w:val="en-US"/>
        </w:rPr>
        <w:fldChar w:fldCharType="end"/>
      </w:r>
    </w:p>
  </w:footnote>
  <w:footnote w:id="11">
    <w:p w14:paraId="420269CB" w14:textId="77777777" w:rsidR="005860B2" w:rsidRPr="00077CCC" w:rsidRDefault="005860B2" w:rsidP="00077CCC">
      <w:pPr>
        <w:pStyle w:val="FootnoteText"/>
        <w:rPr>
          <w:lang w:val="en-US"/>
        </w:rPr>
      </w:pPr>
      <w:r>
        <w:rPr>
          <w:rStyle w:val="FootnoteReference"/>
        </w:rPr>
        <w:footnoteRef/>
      </w:r>
      <w:r w:rsidRPr="00077CCC">
        <w:rPr>
          <w:lang w:val="en-US"/>
        </w:rPr>
        <w:t xml:space="preserve"> IETF. RFC 2119. Key words for use in RFCs to Indicate Requirement Levels. </w:t>
      </w:r>
      <w:r>
        <w:fldChar w:fldCharType="begin"/>
      </w:r>
      <w:r w:rsidRPr="005860B2">
        <w:rPr>
          <w:lang w:val="en-US"/>
          <w:rPrChange w:id="78" w:author="Bert Van Nuffelen" w:date="2019-11-19T15:03:00Z">
            <w:rPr/>
          </w:rPrChange>
        </w:rPr>
        <w:instrText xml:space="preserve"> HYPERLINK "http://www.ietf.org/rfc/rfc2119.txt" </w:instrText>
      </w:r>
      <w:r>
        <w:fldChar w:fldCharType="separate"/>
      </w:r>
      <w:r w:rsidRPr="00077CCC">
        <w:rPr>
          <w:rStyle w:val="Hyperlink"/>
          <w:lang w:val="en-US"/>
        </w:rPr>
        <w:t>http://www.ietf.org/rfc/rfc2119.txt</w:t>
      </w:r>
      <w:r>
        <w:rPr>
          <w:rStyle w:val="Hyperlink"/>
          <w:lang w:val="en-US"/>
        </w:rPr>
        <w:fldChar w:fldCharType="end"/>
      </w:r>
    </w:p>
  </w:footnote>
  <w:footnote w:id="12">
    <w:p w14:paraId="71A1706D" w14:textId="77777777" w:rsidR="005860B2" w:rsidRPr="00077CCC" w:rsidRDefault="005860B2" w:rsidP="00077CCC">
      <w:pPr>
        <w:pStyle w:val="FootnoteText"/>
        <w:rPr>
          <w:lang w:val="en-US"/>
        </w:rPr>
      </w:pPr>
      <w:r>
        <w:rPr>
          <w:rStyle w:val="FootnoteReference"/>
        </w:rPr>
        <w:footnoteRef/>
      </w:r>
      <w:r w:rsidRPr="00077CCC">
        <w:rPr>
          <w:lang w:val="en-US"/>
        </w:rPr>
        <w:t xml:space="preserve"> W3C. The Organization Ontology. W3C Candidate Recommendation, 25 June 2013. </w:t>
      </w:r>
      <w:r>
        <w:fldChar w:fldCharType="begin"/>
      </w:r>
      <w:r w:rsidRPr="005860B2">
        <w:rPr>
          <w:lang w:val="en-US"/>
          <w:rPrChange w:id="98" w:author="Bert Van Nuffelen" w:date="2019-11-19T15:03:00Z">
            <w:rPr/>
          </w:rPrChange>
        </w:rPr>
        <w:instrText xml:space="preserve"> HYPERLINK "http://www.w3.org/TR/2013/CR-vocab-org-20130625/" </w:instrText>
      </w:r>
      <w:r>
        <w:fldChar w:fldCharType="separate"/>
      </w:r>
      <w:r w:rsidRPr="00077CCC">
        <w:rPr>
          <w:rStyle w:val="Hyperlink"/>
          <w:lang w:val="en-US"/>
        </w:rPr>
        <w:t>http://www.w3.org/TR/2013/CR-vocab-org-20130625/</w:t>
      </w:r>
      <w:r>
        <w:rPr>
          <w:rStyle w:val="Hyperlink"/>
          <w:lang w:val="en-US"/>
        </w:rPr>
        <w:fldChar w:fldCharType="end"/>
      </w:r>
    </w:p>
  </w:footnote>
  <w:footnote w:id="13">
    <w:p w14:paraId="59630413" w14:textId="77777777" w:rsidR="005860B2" w:rsidRPr="00083F96" w:rsidRDefault="005860B2" w:rsidP="00E75001">
      <w:pPr>
        <w:pStyle w:val="FootnoteText"/>
        <w:jc w:val="left"/>
      </w:pPr>
      <w:r>
        <w:rPr>
          <w:rStyle w:val="FootnoteReference"/>
        </w:rPr>
        <w:footnoteRef/>
      </w:r>
      <w:r w:rsidRPr="00077CCC">
        <w:rPr>
          <w:lang w:val="en-US"/>
        </w:rPr>
        <w:t xml:space="preserve"> IETF. BCP 47. Tags for Identifying Languages. </w:t>
      </w:r>
      <w:r>
        <w:fldChar w:fldCharType="begin"/>
      </w:r>
      <w:r w:rsidRPr="005860B2">
        <w:rPr>
          <w:lang w:val="en-US"/>
          <w:rPrChange w:id="99" w:author="Bert Van Nuffelen" w:date="2019-11-19T15:03:00Z">
            <w:rPr/>
          </w:rPrChange>
        </w:rPr>
        <w:instrText xml:space="preserve"> HYPERLINK "http://www.rfc-editor.org/rfc/bcp/bcp47.txt" </w:instrText>
      </w:r>
      <w:r>
        <w:fldChar w:fldCharType="separate"/>
      </w:r>
      <w:r w:rsidRPr="00083F96">
        <w:rPr>
          <w:rStyle w:val="Hyperlink"/>
        </w:rPr>
        <w:t>http://www.rfc-editor.org/rfc/bcp/bcp47.txt</w:t>
      </w:r>
      <w:r>
        <w:rPr>
          <w:rStyle w:val="Hyperlink"/>
        </w:rPr>
        <w:fldChar w:fldCharType="end"/>
      </w:r>
    </w:p>
  </w:footnote>
  <w:footnote w:id="14">
    <w:p w14:paraId="46A03E1E" w14:textId="1A47A0FC" w:rsidR="005860B2" w:rsidRPr="00894DF8" w:rsidRDefault="005860B2" w:rsidP="001348F7">
      <w:pPr>
        <w:pStyle w:val="FootnoteText"/>
        <w:jc w:val="left"/>
      </w:pPr>
      <w:r>
        <w:rPr>
          <w:rStyle w:val="FootnoteReference"/>
        </w:rPr>
        <w:footnoteRef/>
      </w:r>
      <w:r w:rsidRPr="00083F96">
        <w:t xml:space="preserve"> </w:t>
      </w:r>
      <w:r w:rsidRPr="00083F96">
        <w:t xml:space="preserve">European Commission. </w:t>
      </w:r>
      <w:r w:rsidRPr="00894DF8">
        <w:t xml:space="preserve">Joinup. Core Location Vocabulary. </w:t>
      </w:r>
      <w:hyperlink r:id="rId2" w:history="1">
        <w:r w:rsidRPr="00894DF8">
          <w:rPr>
            <w:rStyle w:val="Hyperlink"/>
          </w:rPr>
          <w:t>https://joinup.ec.europa.eu/solution/core-location-vocabulary</w:t>
        </w:r>
      </w:hyperlink>
      <w:r w:rsidRPr="00894DF8">
        <w:t xml:space="preserve"> </w:t>
      </w:r>
    </w:p>
  </w:footnote>
  <w:footnote w:id="15">
    <w:p w14:paraId="0C7BF059" w14:textId="77777777" w:rsidR="005860B2" w:rsidRPr="004F3DAE" w:rsidRDefault="005860B2"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r>
        <w:fldChar w:fldCharType="begin"/>
      </w:r>
      <w:r w:rsidRPr="005860B2">
        <w:rPr>
          <w:lang w:val="en-US"/>
          <w:rPrChange w:id="173" w:author="Bert Van Nuffelen" w:date="2019-11-19T15:03:00Z">
            <w:rPr/>
          </w:rPrChange>
        </w:rPr>
        <w:instrText xml:space="preserve"> HYPERLINK "http://archive.stsci.edu/pub_dsn.html" </w:instrText>
      </w:r>
      <w:r>
        <w:fldChar w:fldCharType="separate"/>
      </w:r>
      <w:r w:rsidRPr="004F3DAE">
        <w:rPr>
          <w:rStyle w:val="Hyperlink"/>
          <w:lang w:val="pt-BR"/>
        </w:rPr>
        <w:t>http://archive.stsci.edu/pub_dsn.html</w:t>
      </w:r>
      <w:r>
        <w:rPr>
          <w:rStyle w:val="Hyperlink"/>
          <w:lang w:val="pt-BR"/>
        </w:rPr>
        <w:fldChar w:fldCharType="end"/>
      </w:r>
    </w:p>
  </w:footnote>
  <w:footnote w:id="16">
    <w:p w14:paraId="09C04BF2" w14:textId="77777777" w:rsidR="005860B2" w:rsidRPr="004F3DAE" w:rsidRDefault="005860B2" w:rsidP="00077CCC">
      <w:pPr>
        <w:pStyle w:val="FootnoteText"/>
        <w:rPr>
          <w:lang w:val="pt-BR"/>
        </w:rPr>
      </w:pPr>
      <w:r>
        <w:rPr>
          <w:rStyle w:val="FootnoteReference"/>
        </w:rPr>
        <w:footnoteRef/>
      </w:r>
      <w:r w:rsidRPr="004F3DAE">
        <w:rPr>
          <w:lang w:val="pt-BR"/>
        </w:rPr>
        <w:t xml:space="preserve"> DataCite. </w:t>
      </w:r>
      <w:r>
        <w:fldChar w:fldCharType="begin"/>
      </w:r>
      <w:r w:rsidRPr="005860B2">
        <w:rPr>
          <w:lang w:val="en-US"/>
          <w:rPrChange w:id="174" w:author="Bert Van Nuffelen" w:date="2019-11-19T15:03:00Z">
            <w:rPr/>
          </w:rPrChange>
        </w:rPr>
        <w:instrText xml:space="preserve"> HYPERLINK "http://www.datacite.org/" </w:instrText>
      </w:r>
      <w:r>
        <w:fldChar w:fldCharType="separate"/>
      </w:r>
      <w:r w:rsidRPr="004F3DAE">
        <w:rPr>
          <w:rStyle w:val="Hyperlink"/>
          <w:lang w:val="pt-BR"/>
        </w:rPr>
        <w:t>http://www.datacite.org/</w:t>
      </w:r>
      <w:r>
        <w:rPr>
          <w:rStyle w:val="Hyperlink"/>
          <w:lang w:val="pt-BR"/>
        </w:rPr>
        <w:fldChar w:fldCharType="end"/>
      </w:r>
    </w:p>
  </w:footnote>
  <w:footnote w:id="17">
    <w:p w14:paraId="312E2C93" w14:textId="77777777" w:rsidR="005860B2" w:rsidRPr="004F6CC4" w:rsidRDefault="005860B2" w:rsidP="00077CCC">
      <w:pPr>
        <w:pStyle w:val="FootnoteText"/>
        <w:rPr>
          <w:lang w:val="en-US"/>
        </w:rPr>
      </w:pPr>
      <w:r>
        <w:rPr>
          <w:rStyle w:val="FootnoteReference"/>
        </w:rPr>
        <w:footnoteRef/>
      </w:r>
      <w:r w:rsidRPr="004F6CC4">
        <w:rPr>
          <w:lang w:val="en-US"/>
        </w:rPr>
        <w:t xml:space="preserve"> DOI. Digital Object Identifier. </w:t>
      </w:r>
      <w:r>
        <w:fldChar w:fldCharType="begin"/>
      </w:r>
      <w:r w:rsidRPr="005860B2">
        <w:rPr>
          <w:lang w:val="en-US"/>
          <w:rPrChange w:id="175" w:author="Bert Van Nuffelen" w:date="2019-11-19T15:03:00Z">
            <w:rPr/>
          </w:rPrChange>
        </w:rPr>
        <w:instrText xml:space="preserve"> HYPERLINK "http://www.doi.org/" </w:instrText>
      </w:r>
      <w:r>
        <w:fldChar w:fldCharType="separate"/>
      </w:r>
      <w:r w:rsidRPr="004F6CC4">
        <w:rPr>
          <w:rStyle w:val="Hyperlink"/>
          <w:lang w:val="en-US"/>
        </w:rPr>
        <w:t>http://www.doi.org/</w:t>
      </w:r>
      <w:r>
        <w:rPr>
          <w:rStyle w:val="Hyperlink"/>
          <w:lang w:val="en-US"/>
        </w:rPr>
        <w:fldChar w:fldCharType="end"/>
      </w:r>
    </w:p>
  </w:footnote>
  <w:footnote w:id="18">
    <w:p w14:paraId="5370DCF1" w14:textId="77777777" w:rsidR="005860B2" w:rsidRPr="004F6CC4" w:rsidRDefault="005860B2" w:rsidP="00077CCC">
      <w:pPr>
        <w:pStyle w:val="FootnoteText"/>
        <w:rPr>
          <w:lang w:val="en-US"/>
        </w:rPr>
      </w:pPr>
      <w:r>
        <w:rPr>
          <w:rStyle w:val="FootnoteReference"/>
        </w:rPr>
        <w:footnoteRef/>
      </w:r>
      <w:r w:rsidRPr="004F6CC4">
        <w:rPr>
          <w:lang w:val="en-US"/>
        </w:rPr>
        <w:t xml:space="preserve"> EZID. </w:t>
      </w:r>
      <w:r>
        <w:fldChar w:fldCharType="begin"/>
      </w:r>
      <w:r w:rsidRPr="005860B2">
        <w:rPr>
          <w:lang w:val="en-US"/>
          <w:rPrChange w:id="176" w:author="Bert Van Nuffelen" w:date="2019-11-19T15:03:00Z">
            <w:rPr/>
          </w:rPrChange>
        </w:rPr>
        <w:instrText xml:space="preserve"> HYPERLINK "http://n2t.net/ezid" </w:instrText>
      </w:r>
      <w:r>
        <w:fldChar w:fldCharType="separate"/>
      </w:r>
      <w:r w:rsidRPr="004F6CC4">
        <w:rPr>
          <w:rStyle w:val="Hyperlink"/>
          <w:lang w:val="en-US"/>
        </w:rPr>
        <w:t>http://n2t.net/ezid</w:t>
      </w:r>
      <w:r>
        <w:rPr>
          <w:rStyle w:val="Hyperlink"/>
          <w:lang w:val="en-US"/>
        </w:rPr>
        <w:fldChar w:fldCharType="end"/>
      </w:r>
    </w:p>
  </w:footnote>
  <w:footnote w:id="19">
    <w:p w14:paraId="2BD8E5B7" w14:textId="77777777" w:rsidR="005860B2" w:rsidRPr="00077CCC" w:rsidRDefault="005860B2"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r>
        <w:fldChar w:fldCharType="begin"/>
      </w:r>
      <w:r w:rsidRPr="005860B2">
        <w:rPr>
          <w:lang w:val="en-US"/>
          <w:rPrChange w:id="177" w:author="Bert Van Nuffelen" w:date="2019-11-19T15:03:00Z">
            <w:rPr/>
          </w:rPrChange>
        </w:rPr>
        <w:instrText xml:space="preserve"> HYPERLINK "https://w3id.org/" </w:instrText>
      </w:r>
      <w:r>
        <w:fldChar w:fldCharType="separate"/>
      </w:r>
      <w:r w:rsidRPr="00077CCC">
        <w:rPr>
          <w:rStyle w:val="Hyperlink"/>
          <w:lang w:val="en-US"/>
        </w:rPr>
        <w:t>https://w3id.org/</w:t>
      </w:r>
      <w:r>
        <w:rPr>
          <w:rStyle w:val="Hyperlink"/>
          <w:lang w:val="en-US"/>
        </w:rPr>
        <w:fldChar w:fldCharType="end"/>
      </w:r>
    </w:p>
  </w:footnote>
  <w:footnote w:id="20">
    <w:p w14:paraId="3AF160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3" w:history="1">
        <w:r w:rsidRPr="00077CCC">
          <w:rPr>
            <w:rStyle w:val="Hyperlink"/>
            <w:lang w:val="en-US"/>
          </w:rPr>
          <w:t>http://purl.org/spar/datacite/ResourceIdentifierScheme</w:t>
        </w:r>
      </w:hyperlink>
    </w:p>
  </w:footnote>
  <w:footnote w:id="21">
    <w:p w14:paraId="5922BD00" w14:textId="77777777" w:rsidR="005860B2" w:rsidRPr="003E3B00" w:rsidRDefault="005860B2"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4" w:history="1">
        <w:r w:rsidRPr="003E3B00">
          <w:rPr>
            <w:rStyle w:val="Hyperlink"/>
            <w:lang w:val="nl-NL"/>
          </w:rPr>
          <w:t>http://www.iana.org/assignments/media-types/</w:t>
        </w:r>
      </w:hyperlink>
    </w:p>
  </w:footnote>
  <w:footnote w:id="22">
    <w:p w14:paraId="24B982D7" w14:textId="77777777" w:rsidR="005860B2" w:rsidRPr="003E5BCA" w:rsidRDefault="005860B2"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5"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3">
    <w:p w14:paraId="7BDD43C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6" w:history="1">
        <w:r w:rsidRPr="00083F96">
          <w:rPr>
            <w:rStyle w:val="Hyperlink"/>
            <w:lang w:val="en-US"/>
          </w:rPr>
          <w:t xml:space="preserve">https://publications.europa.eu/en/web/eu-vocabularies/at-dataset/-/resource/dataset/file-type </w:t>
        </w:r>
      </w:hyperlink>
    </w:p>
  </w:footnote>
  <w:footnote w:id="24">
    <w:p w14:paraId="727E02AE"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7" w:history="1">
        <w:r w:rsidRPr="00083F96">
          <w:rPr>
            <w:rStyle w:val="Hyperlink"/>
            <w:lang w:val="en-US"/>
          </w:rPr>
          <w:t>https://publications.europa.eu/en/web/eu-vocabularies/at-dataset/-/resource/dataset/language/</w:t>
        </w:r>
      </w:hyperlink>
    </w:p>
  </w:footnote>
  <w:footnote w:id="25">
    <w:p w14:paraId="6739C1DF" w14:textId="77777777" w:rsidR="005860B2" w:rsidRPr="002F5DF1" w:rsidRDefault="005860B2"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8" w:history="1">
        <w:r w:rsidRPr="002F5DF1">
          <w:rPr>
            <w:rStyle w:val="Hyperlink"/>
          </w:rPr>
          <w:t>https://publications.europa.eu/en/web/eu-vocabularies/at-dataset/-/resource/dataset/corporate-body/</w:t>
        </w:r>
      </w:hyperlink>
    </w:p>
  </w:footnote>
  <w:footnote w:id="26">
    <w:p w14:paraId="2DCF812C" w14:textId="77777777" w:rsidR="005860B2" w:rsidRPr="00083F96" w:rsidRDefault="005860B2"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9" w:history="1">
        <w:r w:rsidRPr="00083F96">
          <w:rPr>
            <w:rStyle w:val="Hyperlink"/>
            <w:lang w:val="en-US"/>
          </w:rPr>
          <w:t>https://publications.europa.eu/en/web/eu-vocabularies/at-dataset/-/resource/dataset/continent</w:t>
        </w:r>
      </w:hyperlink>
    </w:p>
  </w:footnote>
  <w:footnote w:id="27">
    <w:p w14:paraId="0C9B43D0" w14:textId="77777777" w:rsidR="005860B2" w:rsidRPr="00177972" w:rsidRDefault="005860B2"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10" w:history="1">
        <w:r w:rsidRPr="00177972">
          <w:rPr>
            <w:rStyle w:val="Hyperlink"/>
          </w:rPr>
          <w:t>https://publications.europa.eu/en/web/eu-vocabularies/at-dataset/-/resource/dataset/country</w:t>
        </w:r>
      </w:hyperlink>
    </w:p>
  </w:footnote>
  <w:footnote w:id="28">
    <w:p w14:paraId="3B85395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11" w:history="1">
        <w:r w:rsidRPr="00083F96">
          <w:rPr>
            <w:rStyle w:val="Hyperlink"/>
            <w:lang w:val="en-US"/>
          </w:rPr>
          <w:t>https://publications.europa.eu/en/web/eu-vocabularies/at-dataset/-/resource/dataset/place</w:t>
        </w:r>
      </w:hyperlink>
    </w:p>
  </w:footnote>
  <w:footnote w:id="29">
    <w:p w14:paraId="00F5699E" w14:textId="77777777" w:rsidR="005860B2" w:rsidRPr="00083F96" w:rsidRDefault="005860B2" w:rsidP="00077CCC">
      <w:pPr>
        <w:pStyle w:val="FootnoteText"/>
        <w:rPr>
          <w:lang w:val="en-US"/>
        </w:rPr>
      </w:pPr>
      <w:r>
        <w:rPr>
          <w:rStyle w:val="FootnoteReference"/>
        </w:rPr>
        <w:footnoteRef/>
      </w:r>
      <w:r w:rsidRPr="00077CCC">
        <w:rPr>
          <w:lang w:val="en-US"/>
        </w:rPr>
        <w:t xml:space="preserve"> European Commission. </w:t>
      </w:r>
      <w:r w:rsidRPr="00077CCC">
        <w:rPr>
          <w:lang w:val="en-US"/>
        </w:rPr>
        <w:t xml:space="preserve">Joinup. Asset Description Metadata Schema (ADMS). </w:t>
      </w:r>
      <w:hyperlink r:id="rId12" w:history="1">
        <w:r w:rsidRPr="00083F96">
          <w:rPr>
            <w:rStyle w:val="Hyperlink"/>
            <w:lang w:val="en-US"/>
          </w:rPr>
          <w:t>https://joinup.ec.europa.eu/solution/asset-description-metadata-schema-adms</w:t>
        </w:r>
      </w:hyperlink>
      <w:r w:rsidRPr="00083F96">
        <w:rPr>
          <w:lang w:val="en-US"/>
        </w:rPr>
        <w:t xml:space="preserve"> </w:t>
      </w:r>
    </w:p>
  </w:footnote>
  <w:footnote w:id="30">
    <w:p w14:paraId="61E18FEA" w14:textId="77777777" w:rsidR="005860B2" w:rsidRPr="00083F96" w:rsidRDefault="005860B2" w:rsidP="00077CCC">
      <w:pPr>
        <w:pStyle w:val="FootnoteText"/>
        <w:rPr>
          <w:lang w:val="en-US"/>
        </w:rPr>
      </w:pPr>
      <w:r>
        <w:rPr>
          <w:rStyle w:val="FootnoteReference"/>
        </w:rPr>
        <w:footnoteRef/>
      </w:r>
      <w:r>
        <w:rPr>
          <w:lang w:val="en-US"/>
        </w:rPr>
        <w:t xml:space="preserve"> </w:t>
      </w:r>
      <w:r w:rsidRPr="00077CCC">
        <w:rPr>
          <w:lang w:val="en-US"/>
        </w:rPr>
        <w:t xml:space="preserve">EuroVoc. </w:t>
      </w:r>
      <w:hyperlink r:id="rId13" w:history="1">
        <w:r w:rsidRPr="00083F96">
          <w:rPr>
            <w:rStyle w:val="Hyperlink"/>
            <w:lang w:val="en-US"/>
          </w:rPr>
          <w:t>http://eurovoc.europa.eu/</w:t>
        </w:r>
      </w:hyperlink>
      <w:r w:rsidRPr="00083F96">
        <w:rPr>
          <w:color w:val="1F497D"/>
          <w:lang w:val="en-US"/>
        </w:rPr>
        <w:t>.</w:t>
      </w:r>
    </w:p>
  </w:footnote>
  <w:footnote w:id="31">
    <w:p w14:paraId="255AE2B8" w14:textId="77777777" w:rsidR="005860B2" w:rsidRPr="00083F96" w:rsidRDefault="005860B2" w:rsidP="001348F7">
      <w:pPr>
        <w:pStyle w:val="FootnoteText"/>
        <w:jc w:val="left"/>
        <w:rPr>
          <w:lang w:val="en-US"/>
        </w:rPr>
      </w:pPr>
      <w:r>
        <w:rPr>
          <w:rStyle w:val="FootnoteReference"/>
        </w:rPr>
        <w:footnoteRef/>
      </w:r>
      <w:r w:rsidRPr="00083F96">
        <w:rPr>
          <w:lang w:val="en-US"/>
        </w:rPr>
        <w:t xml:space="preserve"> </w:t>
      </w:r>
      <w:hyperlink r:id="rId14" w:history="1">
        <w:r w:rsidRPr="00083F96">
          <w:rPr>
            <w:rStyle w:val="Hyperlink"/>
            <w:lang w:val="en-US"/>
          </w:rPr>
          <w:t>http://www.eurocris.org/Uploads/Web%20pages/CERIF-1.5/CERIF1.5_Semantics.xhtml</w:t>
        </w:r>
      </w:hyperlink>
    </w:p>
  </w:footnote>
  <w:footnote w:id="32">
    <w:p w14:paraId="2AB88290"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15" w:history="1">
        <w:r w:rsidRPr="00077CCC">
          <w:rPr>
            <w:rStyle w:val="Hyperlink"/>
            <w:lang w:val="en-US"/>
          </w:rPr>
          <w:t>http://www.oclc.org/dewey/webservices.en.html</w:t>
        </w:r>
      </w:hyperlink>
      <w:r w:rsidRPr="00077CCC">
        <w:rPr>
          <w:lang w:val="en-US"/>
        </w:rPr>
        <w:t xml:space="preserve"> and </w:t>
      </w:r>
      <w:hyperlink r:id="rId16" w:history="1">
        <w:r w:rsidRPr="00077CCC">
          <w:rPr>
            <w:rStyle w:val="Hyperlink"/>
            <w:lang w:val="en-US"/>
          </w:rPr>
          <w:t>http://dewey.info/</w:t>
        </w:r>
      </w:hyperlink>
    </w:p>
  </w:footnote>
  <w:footnote w:id="33">
    <w:p w14:paraId="0375A05D"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About The Licenses. </w:t>
      </w:r>
      <w:hyperlink r:id="rId17" w:history="1">
        <w:r w:rsidRPr="00077CCC">
          <w:rPr>
            <w:rStyle w:val="Hyperlink"/>
            <w:lang w:val="en-US"/>
          </w:rPr>
          <w:t>http://creativecommons.org/licenses/</w:t>
        </w:r>
      </w:hyperlink>
    </w:p>
  </w:footnote>
  <w:footnote w:id="34">
    <w:p w14:paraId="5295BF4A"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18" w:history="1">
        <w:r w:rsidRPr="00077CCC">
          <w:rPr>
            <w:rStyle w:val="Hyperlink"/>
            <w:lang w:val="en-US"/>
          </w:rPr>
          <w:t>http://creativecommons.org/publicdomain/zero/1.0/</w:t>
        </w:r>
      </w:hyperlink>
    </w:p>
  </w:footnote>
  <w:footnote w:id="35">
    <w:p w14:paraId="55D859DD" w14:textId="77777777" w:rsidR="005860B2" w:rsidRPr="00DF3368" w:rsidRDefault="005860B2"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19" w:history="1">
        <w:r w:rsidRPr="00DF3368">
          <w:rPr>
            <w:rStyle w:val="Hyperlink"/>
            <w:lang w:val="pt-PT"/>
          </w:rPr>
          <w:t>http://opendatacommons.org/licenses/pddl/</w:t>
        </w:r>
      </w:hyperlink>
    </w:p>
  </w:footnote>
  <w:footnote w:id="36">
    <w:p w14:paraId="5912C929" w14:textId="77777777" w:rsidR="005860B2" w:rsidRPr="00077CCC" w:rsidRDefault="005860B2" w:rsidP="00077CCC">
      <w:pPr>
        <w:pStyle w:val="FootnoteText"/>
        <w:rPr>
          <w:lang w:val="en-US"/>
        </w:rPr>
      </w:pPr>
      <w:r>
        <w:rPr>
          <w:rStyle w:val="FootnoteReference"/>
        </w:rPr>
        <w:footnoteRef/>
      </w:r>
      <w:r w:rsidRPr="00077CCC">
        <w:rPr>
          <w:lang w:val="en-US"/>
        </w:rPr>
        <w:t xml:space="preserve"> European Commission. </w:t>
      </w:r>
      <w:r w:rsidRPr="00077CCC">
        <w:rPr>
          <w:lang w:val="en-US"/>
        </w:rPr>
        <w:t xml:space="preserve">Joinup. Open Source Software. European Union Public Licence (EUPL). </w:t>
      </w:r>
      <w:hyperlink r:id="rId20" w:history="1">
        <w:r w:rsidRPr="004F6CC4">
          <w:rPr>
            <w:rStyle w:val="Hyperlink"/>
            <w:lang w:val="en-US"/>
          </w:rPr>
          <w:t>https://joinup.ec.europa.eu/collection/eupl</w:t>
        </w:r>
      </w:hyperlink>
      <w:r w:rsidRPr="004F6CC4">
        <w:rPr>
          <w:lang w:val="en-US"/>
        </w:rPr>
        <w:t xml:space="preserve"> </w:t>
      </w:r>
    </w:p>
  </w:footnote>
  <w:footnote w:id="37">
    <w:p w14:paraId="40BC16D7" w14:textId="77777777" w:rsidR="005860B2" w:rsidRPr="00A05347" w:rsidRDefault="005860B2" w:rsidP="00077CCC">
      <w:pPr>
        <w:pStyle w:val="FootnoteText"/>
      </w:pPr>
      <w:r>
        <w:rPr>
          <w:rStyle w:val="FootnoteReference"/>
        </w:rPr>
        <w:footnoteRef/>
      </w:r>
      <w:r w:rsidRPr="00077CCC">
        <w:rPr>
          <w:lang w:val="en-US"/>
        </w:rPr>
        <w:t xml:space="preserve"> The National Archives. Open Government </w:t>
      </w:r>
      <w:r w:rsidRPr="00077CCC">
        <w:rPr>
          <w:lang w:val="en-US"/>
        </w:rPr>
        <w:t xml:space="preserve">Licence for public sector information. </w:t>
      </w:r>
      <w:hyperlink r:id="rId21" w:history="1">
        <w:r>
          <w:rPr>
            <w:rStyle w:val="Hyperlink"/>
          </w:rPr>
          <w:t>http://www.nationalarchives.gov.uk/doc/open-government-licence/version/2/</w:t>
        </w:r>
      </w:hyperlink>
    </w:p>
  </w:footnote>
  <w:footnote w:id="38">
    <w:p w14:paraId="0AC513FF" w14:textId="77777777" w:rsidR="005860B2" w:rsidRPr="00DF3368" w:rsidRDefault="005860B2"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fldChar w:fldCharType="begin"/>
      </w:r>
      <w:r w:rsidRPr="005860B2">
        <w:rPr>
          <w:lang w:val="en-US"/>
          <w:rPrChange w:id="313" w:author="Bert Van Nuffelen" w:date="2019-11-19T15:03:00Z">
            <w:rPr/>
          </w:rPrChange>
        </w:rPr>
        <w:instrText xml:space="preserve"> HYPERLINK "http://www.theodi.org/" </w:instrText>
      </w:r>
      <w:r>
        <w:fldChar w:fldCharType="separate"/>
      </w:r>
      <w:r w:rsidRPr="00DF3368">
        <w:rPr>
          <w:rStyle w:val="Hyperlink"/>
          <w:lang w:val="nn-NO"/>
        </w:rPr>
        <w:t>http://www.theodi.org/</w:t>
      </w:r>
      <w:r>
        <w:rPr>
          <w:rStyle w:val="Hyperlink"/>
          <w:lang w:val="nn-NO"/>
        </w:rPr>
        <w:fldChar w:fldCharType="end"/>
      </w:r>
    </w:p>
  </w:footnote>
  <w:footnote w:id="39">
    <w:p w14:paraId="459CC19A"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22" w:history="1">
        <w:r w:rsidRPr="00077CCC">
          <w:rPr>
            <w:rStyle w:val="Hyperlink"/>
            <w:lang w:val="en-US"/>
          </w:rPr>
          <w:t>http://schema.theodi.org/odrs/</w:t>
        </w:r>
      </w:hyperlink>
    </w:p>
  </w:footnote>
  <w:footnote w:id="40">
    <w:p w14:paraId="29BC11FB"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23" w:history="1">
        <w:r w:rsidRPr="00C07BE2">
          <w:rPr>
            <w:rStyle w:val="Hyperlink"/>
            <w:lang w:val="en-US"/>
          </w:rPr>
          <w:t>http://www.w3.org/community/odrl/</w:t>
        </w:r>
      </w:hyperlink>
    </w:p>
  </w:footnote>
  <w:footnote w:id="41">
    <w:p w14:paraId="2F0A8647" w14:textId="77777777" w:rsidR="005860B2" w:rsidRPr="00083F96" w:rsidRDefault="005860B2"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24" w:history="1">
        <w:r w:rsidRPr="00083F96">
          <w:rPr>
            <w:rStyle w:val="Hyperlink"/>
            <w:lang w:val="en-US"/>
          </w:rPr>
          <w:t>https://publications.europa.eu/en/web/eu-vocabularies/at-dataset/-/resource/dataset/role</w:t>
        </w:r>
      </w:hyperlink>
    </w:p>
  </w:footnote>
  <w:footnote w:id="42">
    <w:p w14:paraId="41CE1F32"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25" w:history="1">
        <w:r w:rsidRPr="00077CCC">
          <w:rPr>
            <w:rStyle w:val="Hyperlink"/>
            <w:lang w:val="en-US"/>
          </w:rPr>
          <w:t>http://inspire.ec.europa.eu/metadata-codelist/ResponsiblePartyRole/</w:t>
        </w:r>
      </w:hyperlink>
    </w:p>
  </w:footnote>
  <w:footnote w:id="43">
    <w:p w14:paraId="1B8F8C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26" w:history="1">
        <w:r w:rsidRPr="00077CCC">
          <w:rPr>
            <w:rStyle w:val="Hyperlink"/>
            <w:lang w:val="en-US"/>
          </w:rPr>
          <w:t>http://loc.gov/marc/relators/relaterm.html</w:t>
        </w:r>
      </w:hyperlink>
    </w:p>
  </w:footnote>
  <w:footnote w:id="44">
    <w:p w14:paraId="6D20BF37" w14:textId="77777777" w:rsidR="005860B2" w:rsidRPr="00077CCC" w:rsidRDefault="005860B2"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27" w:history="1">
        <w:r w:rsidRPr="00077CCC">
          <w:rPr>
            <w:rStyle w:val="Hyperlink"/>
            <w:lang w:val="en-US"/>
          </w:rPr>
          <w:t>https://schema.datacite.org/meta/kernel-3/doc/DataCite-MetadataKernel_v3.1.pdf</w:t>
        </w:r>
      </w:hyperlink>
      <w:r w:rsidRPr="00077CCC">
        <w:rPr>
          <w:lang w:val="en-US"/>
        </w:rPr>
        <w:t>, Appendix 1, table 5.</w:t>
      </w:r>
    </w:p>
  </w:footnote>
  <w:footnote w:id="45">
    <w:p w14:paraId="1C54A41C" w14:textId="77777777" w:rsidR="005860B2" w:rsidRPr="00077CCC" w:rsidRDefault="005860B2"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28" w:history="1">
        <w:r w:rsidRPr="00077CCC">
          <w:rPr>
            <w:rStyle w:val="Hyperlink"/>
            <w:lang w:val="en-US"/>
          </w:rPr>
          <w:t>http://www.w3.org/TR/prov-o/</w:t>
        </w:r>
      </w:hyperlink>
    </w:p>
  </w:footnote>
  <w:footnote w:id="46">
    <w:p w14:paraId="762874D9" w14:textId="77777777" w:rsidR="005860B2" w:rsidRPr="00C17A97" w:rsidRDefault="005860B2" w:rsidP="00077CCC">
      <w:pPr>
        <w:pStyle w:val="FootnoteText"/>
      </w:pPr>
      <w:r>
        <w:rPr>
          <w:rStyle w:val="FootnoteReference"/>
        </w:rPr>
        <w:footnoteRef/>
      </w:r>
      <w:r w:rsidRPr="00077CCC">
        <w:rPr>
          <w:lang w:val="en-US"/>
        </w:rPr>
        <w:t xml:space="preserve"> European Commission. </w:t>
      </w:r>
      <w:r w:rsidRPr="00077CCC">
        <w:rPr>
          <w:lang w:val="en-US"/>
        </w:rPr>
        <w:t xml:space="preserve">Joinup. DCAT application profile for data portals in Europe.  GeoDCAT-AP – How to express the different responsible party roles supported in ISO 19115 / INSPIRE. </w:t>
      </w:r>
      <w:hyperlink r:id="rId29" w:history="1">
        <w:r w:rsidRPr="00C07BE2">
          <w:rPr>
            <w:rStyle w:val="Hyperlink"/>
          </w:rPr>
          <w:t>https://joinup.ec.europa.eu/discussion/geodcat-ap-how-express-different-responsible-party-roles-supported-iso-19115-inspire</w:t>
        </w:r>
      </w:hyperlink>
      <w:r>
        <w:t xml:space="preserve"> </w:t>
      </w:r>
    </w:p>
  </w:footnote>
  <w:footnote w:id="47">
    <w:p w14:paraId="0917AF42" w14:textId="77777777" w:rsidR="005860B2" w:rsidRPr="007C2BB8" w:rsidRDefault="005860B2">
      <w:pPr>
        <w:pStyle w:val="FootnoteText"/>
        <w:rPr>
          <w:lang w:val="en-US"/>
        </w:rPr>
      </w:pPr>
      <w:r>
        <w:rPr>
          <w:rStyle w:val="FootnoteReference"/>
        </w:rPr>
        <w:footnoteRef/>
      </w:r>
      <w:r w:rsidRPr="007C2BB8">
        <w:rPr>
          <w:lang w:val="en-US"/>
        </w:rPr>
        <w:t xml:space="preserve"> DCAT Version 2, W3C Working Draft 28 May 2019 </w:t>
      </w:r>
      <w:hyperlink r:id="rId30" w:history="1">
        <w:r w:rsidRPr="007C2BB8">
          <w:rPr>
            <w:rStyle w:val="Hyperlink"/>
            <w:lang w:val="en-US"/>
          </w:rPr>
          <w:t>https://www.w3.org/TR/2019/WD-vocab-dcat-2-20190528/</w:t>
        </w:r>
      </w:hyperlink>
      <w:r w:rsidRPr="007C2BB8">
        <w:rPr>
          <w:lang w:val="en-US"/>
        </w:rPr>
        <w:t xml:space="preserve"> </w:t>
      </w:r>
    </w:p>
  </w:footnote>
  <w:footnote w:id="48">
    <w:p w14:paraId="6CAB255B" w14:textId="77777777" w:rsidR="005860B2" w:rsidRPr="007C2BB8" w:rsidRDefault="005860B2">
      <w:pPr>
        <w:pStyle w:val="FootnoteText"/>
        <w:rPr>
          <w:lang w:val="en-US"/>
        </w:rPr>
      </w:pPr>
      <w:r>
        <w:rPr>
          <w:rStyle w:val="FootnoteReference"/>
        </w:rPr>
        <w:footnoteRef/>
      </w:r>
      <w:r w:rsidRPr="007C2BB8">
        <w:rPr>
          <w:lang w:val="en-US"/>
        </w:rPr>
        <w:t xml:space="preserve"> https://www.w3.org/TR/vocab-dcat-2/#qualified-attribution</w:t>
      </w:r>
    </w:p>
  </w:footnote>
  <w:footnote w:id="49">
    <w:p w14:paraId="7CC4FE9A" w14:textId="77777777" w:rsidR="005860B2" w:rsidRPr="00077CCC" w:rsidRDefault="005860B2"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31" w:history="1">
        <w:r w:rsidRPr="00077CCC">
          <w:rPr>
            <w:rStyle w:val="Hyperlink"/>
            <w:lang w:val="en-US"/>
          </w:rPr>
          <w:t>http://tools.ietf.org/html/bcp47</w:t>
        </w:r>
      </w:hyperlink>
    </w:p>
  </w:footnote>
  <w:footnote w:id="50">
    <w:p w14:paraId="2C68658A" w14:textId="77777777" w:rsidR="005860B2" w:rsidRPr="001F3C83" w:rsidRDefault="005860B2"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r w:rsidRPr="001A3086">
        <w:t xml:space="preserve">Transformed Content. </w:t>
      </w:r>
      <w:hyperlink r:id="rId32" w:history="1">
        <w:r w:rsidRPr="001F3C83">
          <w:rPr>
            <w:rStyle w:val="Hyperlink"/>
            <w:lang w:val="it-IT"/>
          </w:rPr>
          <w:t>http://tools.ietf.org/html/rfc6497</w:t>
        </w:r>
      </w:hyperlink>
    </w:p>
  </w:footnote>
  <w:footnote w:id="51">
    <w:p w14:paraId="3C0C21E5" w14:textId="77777777" w:rsidR="005860B2" w:rsidRPr="00083F96" w:rsidRDefault="005860B2"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33" w:history="1">
        <w:r w:rsidRPr="00083F96">
          <w:rPr>
            <w:rStyle w:val="Hyperlink"/>
            <w:lang w:val="en-US"/>
          </w:rPr>
          <w:t>http://unicode.org/cldr/trac/browser/trunk/common/bcp47/transform_mt.xml</w:t>
        </w:r>
      </w:hyperlink>
    </w:p>
  </w:footnote>
  <w:footnote w:id="52">
    <w:p w14:paraId="387D21F6" w14:textId="77777777" w:rsidR="005860B2" w:rsidRDefault="005860B2"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34"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AF3A8F" w14:paraId="0BF8F09E" w14:textId="77777777" w:rsidTr="00B328E6">
      <w:trPr>
        <w:trHeight w:val="855"/>
      </w:trPr>
      <w:tc>
        <w:tcPr>
          <w:tcW w:w="851" w:type="dxa"/>
        </w:tcPr>
        <w:p w14:paraId="14E6B307" w14:textId="77777777" w:rsidR="005860B2" w:rsidRDefault="005860B2"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36A90E22" w:rsidR="005860B2" w:rsidRPr="0073068D" w:rsidRDefault="00BD519D"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5860B2" w:rsidRPr="00B42159">
                <w:rPr>
                  <w:lang w:val="en-US"/>
                </w:rPr>
                <w:t>DCAT Application Profile for data portals in Europe Version</w:t>
              </w:r>
              <w:r w:rsidR="005860B2">
                <w:rPr>
                  <w:lang w:val="en-US"/>
                </w:rPr>
                <w:t xml:space="preserve"> 2.0.0</w:t>
              </w:r>
            </w:sdtContent>
          </w:sdt>
        </w:p>
      </w:tc>
      <w:tc>
        <w:tcPr>
          <w:tcW w:w="1146" w:type="dxa"/>
        </w:tcPr>
        <w:p w14:paraId="442BC197" w14:textId="77777777" w:rsidR="005860B2" w:rsidRPr="000D1B9E" w:rsidRDefault="005860B2" w:rsidP="00ED7DE3">
          <w:pPr>
            <w:pStyle w:val="ZCom"/>
            <w:rPr>
              <w:lang w:val="en-GB"/>
            </w:rPr>
          </w:pPr>
        </w:p>
        <w:p w14:paraId="5DAE8A35" w14:textId="77777777" w:rsidR="005860B2" w:rsidRPr="000D1B9E" w:rsidRDefault="005860B2" w:rsidP="00ED7DE3">
          <w:pPr>
            <w:pStyle w:val="ZDGName"/>
            <w:rPr>
              <w:lang w:val="en-GB"/>
            </w:rPr>
          </w:pPr>
        </w:p>
      </w:tc>
    </w:tr>
  </w:tbl>
  <w:p w14:paraId="68339D4F" w14:textId="77777777" w:rsidR="005860B2" w:rsidRPr="000D1B9E" w:rsidRDefault="005860B2"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C39C" w14:textId="77777777" w:rsidR="005860B2" w:rsidRPr="00DC5D49" w:rsidRDefault="005860B2"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5860B2" w14:paraId="10D91D6F" w14:textId="77777777" w:rsidTr="00B42159">
      <w:trPr>
        <w:trHeight w:val="855"/>
      </w:trPr>
      <w:tc>
        <w:tcPr>
          <w:tcW w:w="851" w:type="dxa"/>
        </w:tcPr>
        <w:p w14:paraId="7F7833A1"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5860B2" w:rsidRPr="0073068D" w:rsidRDefault="005860B2" w:rsidP="00B42159">
          <w:pPr>
            <w:pStyle w:val="HeaderTitle"/>
          </w:pPr>
          <w:r w:rsidRPr="0073068D">
            <w:t>D4.2 - Acceptance Test execution results for GUI quick wins</w:t>
          </w:r>
        </w:p>
      </w:tc>
      <w:tc>
        <w:tcPr>
          <w:tcW w:w="1146" w:type="dxa"/>
        </w:tcPr>
        <w:p w14:paraId="570F89A4" w14:textId="77777777" w:rsidR="005860B2" w:rsidRPr="00863C61" w:rsidRDefault="005860B2" w:rsidP="00B42159">
          <w:pPr>
            <w:pStyle w:val="ZCom"/>
            <w:rPr>
              <w:lang w:val="en-GB"/>
            </w:rPr>
          </w:pPr>
        </w:p>
        <w:p w14:paraId="0A20368B" w14:textId="77777777" w:rsidR="005860B2" w:rsidRPr="00863C61" w:rsidRDefault="005860B2" w:rsidP="00B42159">
          <w:pPr>
            <w:pStyle w:val="ZDGName"/>
            <w:rPr>
              <w:lang w:val="en-GB"/>
            </w:rPr>
          </w:pPr>
        </w:p>
      </w:tc>
    </w:tr>
  </w:tbl>
  <w:p w14:paraId="744AE1DF" w14:textId="77777777" w:rsidR="005860B2" w:rsidRPr="00863C61" w:rsidRDefault="005860B2"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5860B2" w14:paraId="77AEFC68" w14:textId="77777777" w:rsidTr="00B42159">
      <w:trPr>
        <w:trHeight w:val="855"/>
      </w:trPr>
      <w:tc>
        <w:tcPr>
          <w:tcW w:w="851" w:type="dxa"/>
        </w:tcPr>
        <w:p w14:paraId="50E143C8"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5860B2" w:rsidRPr="0073068D" w:rsidRDefault="005860B2" w:rsidP="00B42159">
          <w:pPr>
            <w:pStyle w:val="HeaderTitle"/>
          </w:pPr>
          <w:r w:rsidRPr="0073068D">
            <w:t>D4.2 - Acceptance Test execution results for GUI quick wins</w:t>
          </w:r>
        </w:p>
      </w:tc>
      <w:tc>
        <w:tcPr>
          <w:tcW w:w="1146" w:type="dxa"/>
        </w:tcPr>
        <w:p w14:paraId="245F1A15" w14:textId="77777777" w:rsidR="005860B2" w:rsidRPr="00863C61" w:rsidRDefault="005860B2" w:rsidP="00B42159">
          <w:pPr>
            <w:pStyle w:val="ZCom"/>
            <w:rPr>
              <w:lang w:val="en-GB"/>
            </w:rPr>
          </w:pPr>
        </w:p>
        <w:p w14:paraId="6F785DAF" w14:textId="77777777" w:rsidR="005860B2" w:rsidRPr="00863C61" w:rsidRDefault="005860B2" w:rsidP="00B42159">
          <w:pPr>
            <w:pStyle w:val="ZDGName"/>
            <w:rPr>
              <w:lang w:val="en-GB"/>
            </w:rPr>
          </w:pPr>
        </w:p>
      </w:tc>
    </w:tr>
  </w:tbl>
  <w:p w14:paraId="0F16091C" w14:textId="77777777" w:rsidR="005860B2" w:rsidRPr="00863C61" w:rsidRDefault="005860B2"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 Van Nuffelen">
    <w15:presenceInfo w15:providerId="AD" w15:userId="S::Bert.Van.Nuffelen@tenforce.com::0de22574-adde-42a6-b7c9-ac741e783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D2C3E"/>
    <w:rsid w:val="002D52C0"/>
    <w:rsid w:val="002D6F97"/>
    <w:rsid w:val="002E2FBF"/>
    <w:rsid w:val="002E317C"/>
    <w:rsid w:val="002E782C"/>
    <w:rsid w:val="002F0149"/>
    <w:rsid w:val="002F1592"/>
    <w:rsid w:val="002F3F1C"/>
    <w:rsid w:val="002F408B"/>
    <w:rsid w:val="002F4A8E"/>
    <w:rsid w:val="002F5DF1"/>
    <w:rsid w:val="00301CCB"/>
    <w:rsid w:val="003037B8"/>
    <w:rsid w:val="0031320E"/>
    <w:rsid w:val="00316FF7"/>
    <w:rsid w:val="00320C43"/>
    <w:rsid w:val="00323B19"/>
    <w:rsid w:val="003416C6"/>
    <w:rsid w:val="00342414"/>
    <w:rsid w:val="00350D85"/>
    <w:rsid w:val="00351CAE"/>
    <w:rsid w:val="0035351D"/>
    <w:rsid w:val="00356244"/>
    <w:rsid w:val="003566D6"/>
    <w:rsid w:val="003569E2"/>
    <w:rsid w:val="00367020"/>
    <w:rsid w:val="003674CB"/>
    <w:rsid w:val="0037062E"/>
    <w:rsid w:val="00373DC0"/>
    <w:rsid w:val="003752F8"/>
    <w:rsid w:val="00375532"/>
    <w:rsid w:val="0039110A"/>
    <w:rsid w:val="00397325"/>
    <w:rsid w:val="003A4447"/>
    <w:rsid w:val="003B036F"/>
    <w:rsid w:val="003B50CC"/>
    <w:rsid w:val="003B6F1D"/>
    <w:rsid w:val="003E1CCA"/>
    <w:rsid w:val="003E3B0E"/>
    <w:rsid w:val="003E3F10"/>
    <w:rsid w:val="003E5BCA"/>
    <w:rsid w:val="003E7A1E"/>
    <w:rsid w:val="003F6A79"/>
    <w:rsid w:val="004010EE"/>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6408"/>
    <w:rsid w:val="005209C6"/>
    <w:rsid w:val="00522C67"/>
    <w:rsid w:val="005357E9"/>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B134E"/>
    <w:rsid w:val="007C0ACB"/>
    <w:rsid w:val="007C2BB8"/>
    <w:rsid w:val="007C338D"/>
    <w:rsid w:val="007C76F5"/>
    <w:rsid w:val="007D46C5"/>
    <w:rsid w:val="007D5443"/>
    <w:rsid w:val="007D78D3"/>
    <w:rsid w:val="007E66C3"/>
    <w:rsid w:val="007E7290"/>
    <w:rsid w:val="007F2C63"/>
    <w:rsid w:val="00800CC5"/>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6667"/>
    <w:rsid w:val="00C57EDD"/>
    <w:rsid w:val="00C668D8"/>
    <w:rsid w:val="00C71510"/>
    <w:rsid w:val="00C728C8"/>
    <w:rsid w:val="00C76F3F"/>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75001"/>
    <w:rsid w:val="00E755C5"/>
    <w:rsid w:val="00EB2D13"/>
    <w:rsid w:val="00EB2FA2"/>
    <w:rsid w:val="00EB511D"/>
    <w:rsid w:val="00EC050F"/>
    <w:rsid w:val="00EC308F"/>
    <w:rsid w:val="00ED7DE3"/>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ind w:left="60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ublications.europa.eu/mdr/authority/frequency" TargetMode="External"/><Relationship Id="rId21" Type="http://schemas.openxmlformats.org/officeDocument/2006/relationships/hyperlink" Target="http://schema.org/" TargetMode="External"/><Relationship Id="rId42" Type="http://schemas.openxmlformats.org/officeDocument/2006/relationships/hyperlink" Target="http://www.w3.org/TR/2014/NOTE-vcard-rdf-20140522/" TargetMode="External"/><Relationship Id="rId63" Type="http://schemas.openxmlformats.org/officeDocument/2006/relationships/hyperlink" Target="http://purl.org/adms/status/" TargetMode="External"/><Relationship Id="rId84" Type="http://schemas.openxmlformats.org/officeDocument/2006/relationships/hyperlink" Target="https://github.com/SEMICeu/DCAT-AP/issues/81" TargetMode="External"/><Relationship Id="rId138" Type="http://schemas.openxmlformats.org/officeDocument/2006/relationships/hyperlink" Target="https://joinup.ec.europa.eu/asset/dcat_application_profile/issue/pr1-add-new-property-distribution-enable-verificationof-integri" TargetMode="External"/><Relationship Id="rId159" Type="http://schemas.openxmlformats.org/officeDocument/2006/relationships/hyperlink" Target="https://joinup.ec.europa.eu/asset/dcat_application_profile/issue/pr19-add-new-property-dataset-refer-related-resources" TargetMode="External"/><Relationship Id="rId170" Type="http://schemas.openxmlformats.org/officeDocument/2006/relationships/hyperlink" Target="https://joinup.ec.europa.eu/asset/dcat_application_profile/issue/drop-maximum-cardinality-constraint-dcatlandingpage" TargetMode="External"/><Relationship Id="rId107"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dublincore.org/documents/dcmi-terms/" TargetMode="External"/><Relationship Id="rId74" Type="http://schemas.openxmlformats.org/officeDocument/2006/relationships/hyperlink" Target="https://github.com/SEMICeu/DCAT-AP/issues/85" TargetMode="External"/><Relationship Id="rId128" Type="http://schemas.openxmlformats.org/officeDocument/2006/relationships/hyperlink" Target="https://github.com/SEMICeu/DCAT-AP/issues/1" TargetMode="External"/><Relationship Id="rId149" Type="http://schemas.openxmlformats.org/officeDocument/2006/relationships/hyperlink" Target="https://joinup.ec.europa.eu/asset/dcat_application_profile/issue/pr2-add-new-property-dataset-indicate-whether-dataset-public-re" TargetMode="External"/><Relationship Id="rId5" Type="http://schemas.openxmlformats.org/officeDocument/2006/relationships/webSettings" Target="webSettings.xml"/><Relationship Id="rId95" Type="http://schemas.openxmlformats.org/officeDocument/2006/relationships/hyperlink" Target="https://github.com/SEMICeu/DCAT-AP/issues/76" TargetMode="External"/><Relationship Id="rId160" Type="http://schemas.openxmlformats.org/officeDocument/2006/relationships/hyperlink" Target="https://joinup.ec.europa.eu/asset/dcat_application_profile/issue/pr26-add-property-dctrelation-distribution-point-related-resour" TargetMode="External"/><Relationship Id="rId22" Type="http://schemas.openxmlformats.org/officeDocument/2006/relationships/hyperlink" Target="http://www.w3.org/2004/02/skos/core" TargetMode="External"/><Relationship Id="rId43" Type="http://schemas.openxmlformats.org/officeDocument/2006/relationships/hyperlink" Target="http://dublincore.org/documents/dcmi-terms/" TargetMode="External"/><Relationship Id="rId64" Type="http://schemas.openxmlformats.org/officeDocument/2006/relationships/hyperlink" Target="http://purl.org/adms/publishertype/" TargetMode="External"/><Relationship Id="rId118" Type="http://schemas.openxmlformats.org/officeDocument/2006/relationships/hyperlink" Target="http://publications.europa.eu/resource/authority/frequency" TargetMode="External"/><Relationship Id="rId139" Type="http://schemas.openxmlformats.org/officeDocument/2006/relationships/hyperlink" Target="https://joinup.ec.europa.eu/asset/dcat_application_profile/issue/mo4-add-new-class-extension-without-specific-semantics" TargetMode="External"/><Relationship Id="rId85" Type="http://schemas.openxmlformats.org/officeDocument/2006/relationships/hyperlink" Target="https://github.com/SEMICeu/DCAT-AP/issues/77" TargetMode="External"/><Relationship Id="rId150" Type="http://schemas.openxmlformats.org/officeDocument/2006/relationships/hyperlink" Target="https://joinup.ec.europa.eu/asset/dcat_application_profile/issue/pr3-add-new-property-dataset-indicate-why-dataset-restricted-or" TargetMode="External"/><Relationship Id="rId171" Type="http://schemas.openxmlformats.org/officeDocument/2006/relationships/footer" Target="footer4.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29" Type="http://schemas.openxmlformats.org/officeDocument/2006/relationships/hyperlink" Target="https://joinup.ec.europa.eu/asset/dcat_application_profile/issue/co4-replace-admsversion-owlversioninfo" TargetMode="External"/><Relationship Id="rId54" Type="http://schemas.openxmlformats.org/officeDocument/2006/relationships/hyperlink" Target="http://www.iana.org/assignments/media-types/media-types.xhtml" TargetMode="External"/><Relationship Id="rId75" Type="http://schemas.openxmlformats.org/officeDocument/2006/relationships/hyperlink" Target="https://github.com/SEMICeu/DCAT-AP/issues/84" TargetMode="External"/><Relationship Id="rId96" Type="http://schemas.openxmlformats.org/officeDocument/2006/relationships/hyperlink" Target="https://github.com/SEMICeu/DCAT-AP/issues/72" TargetMode="External"/><Relationship Id="rId140" Type="http://schemas.openxmlformats.org/officeDocument/2006/relationships/hyperlink" Target="https://joinup.ec.europa.eu/asset/dcat_application_profile/issue/pr28-indicate-language-original-metadata" TargetMode="External"/><Relationship Id="rId161" Type="http://schemas.openxmlformats.org/officeDocument/2006/relationships/hyperlink" Target="https://joinup.ec.europa.eu/asset/dcat_application_profile/issue/pr22-remove-dcatmediatype-and-only-use-dctformat" TargetMode="External"/><Relationship Id="rId6" Type="http://schemas.openxmlformats.org/officeDocument/2006/relationships/footnotes" Target="footnotes.xml"/><Relationship Id="rId23" Type="http://schemas.openxmlformats.org/officeDocument/2006/relationships/hyperlink" Target="http://www.w3.org/2001/XMLSchema" TargetMode="External"/><Relationship Id="rId28" Type="http://schemas.openxmlformats.org/officeDocument/2006/relationships/hyperlink" Target="http://www.w3.org/TR/2013/WD-vocab-dcat-20130312/" TargetMode="External"/><Relationship Id="rId49" Type="http://schemas.openxmlformats.org/officeDocument/2006/relationships/hyperlink" Target="http://dublincore.org/documents/dcmi-terms/" TargetMode="External"/><Relationship Id="rId114" Type="http://schemas.openxmlformats.org/officeDocument/2006/relationships/hyperlink" Target="http://publications.europa.eu/resource/authority/data-theme" TargetMode="External"/><Relationship Id="rId119" Type="http://schemas.openxmlformats.org/officeDocument/2006/relationships/hyperlink" Target="http://publications.europa.eu/mdr/authority/file-type/" TargetMode="External"/><Relationship Id="rId44" Type="http://schemas.openxmlformats.org/officeDocument/2006/relationships/hyperlink" Target="http://dublincore.org/documents/dcmi-terms/" TargetMode="External"/><Relationship Id="rId60" Type="http://schemas.openxmlformats.org/officeDocument/2006/relationships/hyperlink" Target="http://publications.europa.eu/resource/authority/country" TargetMode="External"/><Relationship Id="rId65" Type="http://schemas.openxmlformats.org/officeDocument/2006/relationships/hyperlink" Target="http://purl.org/adms/licencetype/" TargetMode="External"/><Relationship Id="rId81" Type="http://schemas.openxmlformats.org/officeDocument/2006/relationships/hyperlink" Target="https://github.com/SEMICeu/DCAT-AP/issues/82" TargetMode="External"/><Relationship Id="rId86" Type="http://schemas.openxmlformats.org/officeDocument/2006/relationships/hyperlink" Target="https://github.com/SEMICeu/DCAT-AP/issues/77" TargetMode="External"/><Relationship Id="rId130" Type="http://schemas.openxmlformats.org/officeDocument/2006/relationships/hyperlink" Target="https://joinup.ec.europa.eu/asset/dcat_application_profile/issue/mo8-abandon-use-vcard-contact-point" TargetMode="External"/><Relationship Id="rId135" Type="http://schemas.openxmlformats.org/officeDocument/2006/relationships/hyperlink" Target="https://joinup.ec.europa.eu/asset/dcat_application_profile/issue/pr1-add-new-property-distribution-enable-verificationof-integri" TargetMode="External"/><Relationship Id="rId151" Type="http://schemas.openxmlformats.org/officeDocument/2006/relationships/hyperlink" Target="https://joinup.ec.europa.eu/asset/dcat_application_profile/issue/pr5-add-new-property-relate-datasets-time-series" TargetMode="External"/><Relationship Id="rId156" Type="http://schemas.openxmlformats.org/officeDocument/2006/relationships/hyperlink" Target="https://joinup.ec.europa.eu/asset/dcat_application_profile/issue/mo12-grouping-datasets" TargetMode="External"/><Relationship Id="rId177" Type="http://schemas.openxmlformats.org/officeDocument/2006/relationships/theme" Target="theme/theme1.xml"/><Relationship Id="rId172" Type="http://schemas.openxmlformats.org/officeDocument/2006/relationships/header" Target="header4.xml"/><Relationship Id="rId13" Type="http://schemas.openxmlformats.org/officeDocument/2006/relationships/footer" Target="footer3.xml"/><Relationship Id="rId18" Type="http://schemas.openxmlformats.org/officeDocument/2006/relationships/hyperlink" Target="http://www.w3.org/2002/07/owl" TargetMode="External"/><Relationship Id="rId39" Type="http://schemas.openxmlformats.org/officeDocument/2006/relationships/hyperlink" Target="http://xmlns.com/foaf/spec/" TargetMode="External"/><Relationship Id="rId109"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w3.org/TR/vocab-dcat-2/%23Class:Role" TargetMode="External"/><Relationship Id="rId55" Type="http://schemas.openxmlformats.org/officeDocument/2006/relationships/hyperlink" Target="http://publications.europa.eu/resource/authority/frequency" TargetMode="External"/><Relationship Id="rId76" Type="http://schemas.openxmlformats.org/officeDocument/2006/relationships/hyperlink" Target="https://github.com/SEMICeu/DCAT-AP/issues/84" TargetMode="External"/><Relationship Id="rId97" Type="http://schemas.openxmlformats.org/officeDocument/2006/relationships/hyperlink" Target="https://github.com/SEMICeu/DCAT-AP/issues/72" TargetMode="External"/><Relationship Id="rId104" Type="http://schemas.openxmlformats.org/officeDocument/2006/relationships/hyperlink" Target="https://github.com/SEMICeu/DCAT-AP/issues/73" TargetMode="External"/><Relationship Id="rId120" Type="http://schemas.openxmlformats.org/officeDocument/2006/relationships/hyperlink" Target="http://publications.europa.eu/resource/authority/file-type" TargetMode="External"/><Relationship Id="rId125" Type="http://schemas.openxmlformats.org/officeDocument/2006/relationships/hyperlink" Target="http://publications.europa.eu/mdr/authority/country/" TargetMode="External"/><Relationship Id="rId141" Type="http://schemas.openxmlformats.org/officeDocument/2006/relationships/hyperlink" Target="https://joinup.ec.europa.eu/asset/dcat_application_profile/issue/pr6-add-new-property-dataset-refer-authority-responsible-making" TargetMode="External"/><Relationship Id="rId146" Type="http://schemas.openxmlformats.org/officeDocument/2006/relationships/hyperlink" Target="https://joinup.ec.europa.eu/asset/dcat_application_profile/issue/pr13-add-new-property-dataset-refer-other-datasets-were-used-in" TargetMode="External"/><Relationship Id="rId167" Type="http://schemas.openxmlformats.org/officeDocument/2006/relationships/hyperlink" Target="https://joinup.ec.europa.eu/asset/dcat_application_profile/issue/nesting-part-relationships-catalog-and-dataset" TargetMode="External"/><Relationship Id="rId7" Type="http://schemas.openxmlformats.org/officeDocument/2006/relationships/endnotes" Target="endnotes.xml"/><Relationship Id="rId71" Type="http://schemas.openxmlformats.org/officeDocument/2006/relationships/hyperlink" Target="https://github.com/SEMICeu/DCAT-AP/issues/80" TargetMode="External"/><Relationship Id="rId92" Type="http://schemas.openxmlformats.org/officeDocument/2006/relationships/hyperlink" Target="https://github.com/SEMICeu/DCAT-AP/issues/75" TargetMode="External"/><Relationship Id="rId162" Type="http://schemas.openxmlformats.org/officeDocument/2006/relationships/hyperlink" Target="https://joinup.ec.europa.eu/asset/dcat_application_profile/issue/vo3-propose-uri-set-be-used-property-format" TargetMode="External"/><Relationship Id="rId2" Type="http://schemas.openxmlformats.org/officeDocument/2006/relationships/numbering" Target="numbering.xml"/><Relationship Id="rId29" Type="http://schemas.openxmlformats.org/officeDocument/2006/relationships/hyperlink" Target="http://www.w3.org/TR/2013/WD-vocab-dcat-20130312/" TargetMode="External"/><Relationship Id="rId24" Type="http://schemas.openxmlformats.org/officeDocument/2006/relationships/hyperlink" Target="http://www.w3.org/2006/vcard/ns" TargetMode="External"/><Relationship Id="rId40" Type="http://schemas.openxmlformats.org/officeDocument/2006/relationships/hyperlink" Target="http://dublincore.org/documents/dcmi-terms/" TargetMode="External"/><Relationship Id="rId45" Type="http://schemas.openxmlformats.org/officeDocument/2006/relationships/hyperlink" Target="https://www.dublincore.org/specifications/dublin-core/dcmi-terms/%23terms-MediaType" TargetMode="External"/><Relationship Id="rId66" Type="http://schemas.openxmlformats.org/officeDocument/2006/relationships/hyperlink" Target="http://data.europa.eu/r5r/availability/" TargetMode="External"/><Relationship Id="rId87" Type="http://schemas.openxmlformats.org/officeDocument/2006/relationships/hyperlink" Target="https://github.com/SEMICeu/DCAT-AP/issues/78" TargetMode="External"/><Relationship Id="rId110"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15" Type="http://schemas.openxmlformats.org/officeDocument/2006/relationships/hyperlink" Target="http://publications.europa.eu/mdr/authority/data-theme/" TargetMode="External"/><Relationship Id="rId131" Type="http://schemas.openxmlformats.org/officeDocument/2006/relationships/hyperlink" Target="https://joinup.ec.europa.eu/asset/dcat_application_profile/issue/ob4-make-dctlicensedocument-recommended" TargetMode="External"/><Relationship Id="rId136" Type="http://schemas.openxmlformats.org/officeDocument/2006/relationships/hyperlink" Target="https://joinup.ec.europa.eu/asset/dcat_application_profile/issue/pr1-add-new-property-distribution-enable-verificationof-integri" TargetMode="External"/><Relationship Id="rId157" Type="http://schemas.openxmlformats.org/officeDocument/2006/relationships/hyperlink" Target="https://joinup.ec.europa.eu/asset/dcat_application_profile/issue/pr19-add-new-property-dataset-refer-related-resources" TargetMode="External"/><Relationship Id="rId61" Type="http://schemas.openxmlformats.org/officeDocument/2006/relationships/hyperlink" Target="http://publications.europa.eu/resource/authority/place/" TargetMode="External"/><Relationship Id="rId82" Type="http://schemas.openxmlformats.org/officeDocument/2006/relationships/hyperlink" Target="https://github.com/SEMICeu/DCAT-AP/issues/81" TargetMode="External"/><Relationship Id="rId152" Type="http://schemas.openxmlformats.org/officeDocument/2006/relationships/hyperlink" Target="https://joinup.ec.europa.eu/asset/dcat_application_profile/issue/pr16-use-dctisversionof-link-versions-datasets-together" TargetMode="External"/><Relationship Id="rId173" Type="http://schemas.openxmlformats.org/officeDocument/2006/relationships/footer" Target="footer5.xm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hyperlink" Target="http://www.w3.org/TR/rdf-concepts/" TargetMode="External"/><Relationship Id="rId35" Type="http://schemas.openxmlformats.org/officeDocument/2006/relationships/hyperlink" Target="http://dublincore.org/documents/2012/06/14/dcmi-terms/?v=terms" TargetMode="External"/><Relationship Id="rId56" Type="http://schemas.openxmlformats.org/officeDocument/2006/relationships/hyperlink" Target="http://publications.europa.eu/resource/authority/file-type" TargetMode="External"/><Relationship Id="rId77" Type="http://schemas.openxmlformats.org/officeDocument/2006/relationships/hyperlink" Target="https://github.com/SEMICeu/DCAT-AP/issues/83" TargetMode="External"/><Relationship Id="rId100" Type="http://schemas.openxmlformats.org/officeDocument/2006/relationships/hyperlink" Target="https://github.com/SEMICeu/DCAT-AP/issues/73" TargetMode="External"/><Relationship Id="rId105" Type="http://schemas.openxmlformats.org/officeDocument/2006/relationships/hyperlink" Target="https://github.com/SEMICeu/DCAT-AP/issues/73" TargetMode="External"/><Relationship Id="rId126" Type="http://schemas.openxmlformats.org/officeDocument/2006/relationships/hyperlink" Target="http://publications.europa.eu/mdr/authority/place/" TargetMode="External"/><Relationship Id="rId147" Type="http://schemas.openxmlformats.org/officeDocument/2006/relationships/hyperlink" Target="https://joinup.ec.europa.eu/asset/dcat_application_profile/issue/pr14-add-new-property-express-lineage" TargetMode="External"/><Relationship Id="rId168" Type="http://schemas.openxmlformats.org/officeDocument/2006/relationships/hyperlink" Target="https://joinup.ec.europa.eu/asset/dcat_application_profile/issue/vo2-create-new-list-concepts-property-theme" TargetMode="External"/><Relationship Id="rId8" Type="http://schemas.openxmlformats.org/officeDocument/2006/relationships/header" Target="header1.xml"/><Relationship Id="rId51" Type="http://schemas.openxmlformats.org/officeDocument/2006/relationships/hyperlink" Target="http://dublincore.org/documents/dcmi-terms/" TargetMode="External"/><Relationship Id="rId72" Type="http://schemas.openxmlformats.org/officeDocument/2006/relationships/hyperlink" Target="https://github.com/SEMICeu/DCAT-AP/issues/85" TargetMode="External"/><Relationship Id="rId93" Type="http://schemas.openxmlformats.org/officeDocument/2006/relationships/hyperlink" Target="https://github.com/SEMICeu/DCAT-AP/issues/75" TargetMode="External"/><Relationship Id="rId98" Type="http://schemas.openxmlformats.org/officeDocument/2006/relationships/hyperlink" Target="https://github.com/SEMICeu/DCAT-AP/issues/72" TargetMode="External"/><Relationship Id="rId121" Type="http://schemas.openxmlformats.org/officeDocument/2006/relationships/hyperlink" Target="http://publications.europa.eu/mdr/authority/language/" TargetMode="External"/><Relationship Id="rId142" Type="http://schemas.openxmlformats.org/officeDocument/2006/relationships/hyperlink" Target="https://joinup.ec.europa.eu/asset/dcat_application_profile/issue/pr13-add-new-property-dataset-refer-other-datasets-were-used-in" TargetMode="External"/><Relationship Id="rId163" Type="http://schemas.openxmlformats.org/officeDocument/2006/relationships/hyperlink" Target="https://joinup.ec.europa.eu/asset/dcat_application_profile/issue/vo9-add-necessary-place-mdr-places-nal-and/or-identify-and-reco" TargetMode="Externa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dublincore.org/documents/dcmi-terms/" TargetMode="External"/><Relationship Id="rId67" Type="http://schemas.openxmlformats.org/officeDocument/2006/relationships/hyperlink" Target="https://github.com/SEMICeu/DCAT-AP/issues/92" TargetMode="External"/><Relationship Id="rId116" Type="http://schemas.openxmlformats.org/officeDocument/2006/relationships/hyperlink" Target="http://publications.europa.eu/resource/dataset/data-theme" TargetMode="External"/><Relationship Id="rId137" Type="http://schemas.openxmlformats.org/officeDocument/2006/relationships/hyperlink" Target="https://joinup.ec.europa.eu/asset/dcat_application_profile/issue/pr1-add-new-property-distribution-enable-verificationof-integri" TargetMode="External"/><Relationship Id="rId158" Type="http://schemas.openxmlformats.org/officeDocument/2006/relationships/hyperlink" Target="https://joinup.ec.europa.eu/asset/dcat_application_profile/issue/mo12-grouping-datasets" TargetMode="External"/><Relationship Id="rId20" Type="http://schemas.openxmlformats.org/officeDocument/2006/relationships/hyperlink" Target="http://www.w3.org/2000/01/rdf-schema" TargetMode="External"/><Relationship Id="rId41" Type="http://schemas.openxmlformats.org/officeDocument/2006/relationships/hyperlink" Target="http://www.w3.org/TR/vocab-adms/" TargetMode="External"/><Relationship Id="rId62" Type="http://schemas.openxmlformats.org/officeDocument/2006/relationships/hyperlink" Target="http://sws.geonames.org/" TargetMode="External"/><Relationship Id="rId83" Type="http://schemas.openxmlformats.org/officeDocument/2006/relationships/hyperlink" Target="https://github.com/SEMICeu/DCAT-AP/issues/81" TargetMode="External"/><Relationship Id="rId88" Type="http://schemas.openxmlformats.org/officeDocument/2006/relationships/hyperlink" Target="https://github.com/SEMICeu/DCAT-AP/issues/78" TargetMode="External"/><Relationship Id="rId111" Type="http://schemas.openxmlformats.org/officeDocument/2006/relationships/hyperlink" Target="hthttps://github.com/SEMICeu/DCAT-AP/issues/64" TargetMode="External"/><Relationship Id="rId132" Type="http://schemas.openxmlformats.org/officeDocument/2006/relationships/hyperlink" Target="https://joinup.ec.europa.eu/node/138937" TargetMode="External"/><Relationship Id="rId153" Type="http://schemas.openxmlformats.org/officeDocument/2006/relationships/hyperlink" Target="https://joinup.ec.europa.eu/asset/dcat_application_profile/issue/mo12-grouping-datasets" TargetMode="External"/><Relationship Id="rId174" Type="http://schemas.openxmlformats.org/officeDocument/2006/relationships/fontTable" Target="fontTable.xm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publications.europa.eu/resource/authority/language" TargetMode="External"/><Relationship Id="rId106" Type="http://schemas.openxmlformats.org/officeDocument/2006/relationships/hyperlink" Target="https://github.com/SEMICeu/DCAT-AP/issues/73" TargetMode="External"/><Relationship Id="rId127" Type="http://schemas.openxmlformats.org/officeDocument/2006/relationships/hyperlink" Target="https://github.com/SEMICeu/DCAT-AP/issues/54" TargetMode="External"/><Relationship Id="rId10" Type="http://schemas.openxmlformats.org/officeDocument/2006/relationships/header" Target="header2.xml"/><Relationship Id="rId31" Type="http://schemas.openxmlformats.org/officeDocument/2006/relationships/hyperlink" Target="http://www.w3.org/TR/rdf-schema/" TargetMode="External"/><Relationship Id="rId52" Type="http://schemas.openxmlformats.org/officeDocument/2006/relationships/hyperlink" Target="http://www.w3.org/TR/vocab-adms/" TargetMode="External"/><Relationship Id="rId73" Type="http://schemas.openxmlformats.org/officeDocument/2006/relationships/hyperlink" Target="https://github.com/SEMICeu/DCAT-AP/issues/85" TargetMode="External"/><Relationship Id="rId78" Type="http://schemas.openxmlformats.org/officeDocument/2006/relationships/hyperlink" Target="https://github.com/SEMICeu/DCAT-AP/issues/83" TargetMode="External"/><Relationship Id="rId94" Type="http://schemas.openxmlformats.org/officeDocument/2006/relationships/hyperlink" Target="https://github.com/SEMICeu/DCAT-AP/issues/76" TargetMode="External"/><Relationship Id="rId99" Type="http://schemas.openxmlformats.org/officeDocument/2006/relationships/hyperlink" Target="https://github.com/SEMICeu/DCAT-AP/issues/73" TargetMode="External"/><Relationship Id="rId101" Type="http://schemas.openxmlformats.org/officeDocument/2006/relationships/hyperlink" Target="https://github.com/SEMICeu/DCAT-AP/issues/73" TargetMode="External"/><Relationship Id="rId122" Type="http://schemas.openxmlformats.org/officeDocument/2006/relationships/hyperlink" Target="http://publications.europa.eu/resource/authority/language" TargetMode="External"/><Relationship Id="rId143" Type="http://schemas.openxmlformats.org/officeDocument/2006/relationships/hyperlink" Target="https://joinup.ec.europa.eu/asset/dcat_application_profile/issue/pr14-add-new-property-express-lineage" TargetMode="External"/><Relationship Id="rId148" Type="http://schemas.openxmlformats.org/officeDocument/2006/relationships/hyperlink" Target="https://joinup.ec.europa.eu/asset/dcat_application_profile/issue/mo5-add-class-originalmetadatarecord-and-specify-property-refer" TargetMode="External"/><Relationship Id="rId164" Type="http://schemas.openxmlformats.org/officeDocument/2006/relationships/hyperlink" Target="https://joinup.ec.europa.eu/asset/dcat_application_profile/issue/nesting-part-relationships-catalog-and-dataset" TargetMode="External"/><Relationship Id="rId169"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xmlns.com/foaf/spec/" TargetMode="External"/><Relationship Id="rId47" Type="http://schemas.openxmlformats.org/officeDocument/2006/relationships/hyperlink" Target="http://www.w3.org/TR/vocab-adms/" TargetMode="External"/><Relationship Id="rId68" Type="http://schemas.openxmlformats.org/officeDocument/2006/relationships/hyperlink" Target="https://github.com/SEMICeu/DCAT-AP/issues/80" TargetMode="External"/><Relationship Id="rId89" Type="http://schemas.openxmlformats.org/officeDocument/2006/relationships/hyperlink" Target="https://github.com/SEMICeu/DCAT-AP/issues/75" TargetMode="External"/><Relationship Id="rId112" Type="http://schemas.openxmlformats.org/officeDocument/2006/relationships/hyperlink" Target="https://github.com/SEMICeu/DCAT-AP/issues/50" TargetMode="External"/><Relationship Id="rId133" Type="http://schemas.openxmlformats.org/officeDocument/2006/relationships/hyperlink" Target="https://joinup.ec.europa.eu/asset/dcat_application_profile/issue/mo5-add-class-originalmetadatarecord-and-specify-property-refer" TargetMode="External"/><Relationship Id="rId154" Type="http://schemas.openxmlformats.org/officeDocument/2006/relationships/hyperlink" Target="https://joinup.ec.europa.eu/asset/dcat_application_profile/issue/pr5-add-new-property-relate-datasets-time-series" TargetMode="External"/><Relationship Id="rId175" Type="http://schemas.microsoft.com/office/2011/relationships/people" Target="people.xml"/><Relationship Id="rId16" Type="http://schemas.openxmlformats.org/officeDocument/2006/relationships/hyperlink" Target="http://data.europa.eu/r5r/" TargetMode="External"/><Relationship Id="rId37" Type="http://schemas.openxmlformats.org/officeDocument/2006/relationships/hyperlink" Target="https://www.w3.org/TR/vocab-dcat-2/%23Class:Data_Service" TargetMode="External"/><Relationship Id="rId58" Type="http://schemas.openxmlformats.org/officeDocument/2006/relationships/hyperlink" Target="http://publications.europa.eu/resource/authority/corporate-body" TargetMode="External"/><Relationship Id="rId79" Type="http://schemas.openxmlformats.org/officeDocument/2006/relationships/hyperlink" Target="https://github.com/SEMICeu/DCAT-AP/issues/83" TargetMode="External"/><Relationship Id="rId102" Type="http://schemas.openxmlformats.org/officeDocument/2006/relationships/hyperlink" Target="https://github.com/SEMICeu/DCAT-AP/issues/73" TargetMode="External"/><Relationship Id="rId123" Type="http://schemas.openxmlformats.org/officeDocument/2006/relationships/hyperlink" Target="http://publications.europa.eu/mdr/authority/corporate-body/" TargetMode="External"/><Relationship Id="rId144" Type="http://schemas.openxmlformats.org/officeDocument/2006/relationships/hyperlink" Target="https://joinup.ec.europa.eu/asset/dcat_application_profile/issue/mo5-add-class-originalmetadatarecord-and-specify-property-refer" TargetMode="External"/><Relationship Id="rId90" Type="http://schemas.openxmlformats.org/officeDocument/2006/relationships/hyperlink" Target="https://github.com/SEMICeu/DCAT-AP/issues/75" TargetMode="External"/><Relationship Id="rId165" Type="http://schemas.openxmlformats.org/officeDocument/2006/relationships/hyperlink" Target="https://joinup.ec.europa.eu/asset/dcat_application_profile/issue/pr21-add-new-property-distribution-refer-sample-data" TargetMode="External"/><Relationship Id="rId27" Type="http://schemas.openxmlformats.org/officeDocument/2006/relationships/hyperlink" Target="http://www.w3.org/TR/vocab-org/" TargetMode="External"/><Relationship Id="rId48" Type="http://schemas.openxmlformats.org/officeDocument/2006/relationships/hyperlink" Target="https://www.w3.org/TR/vocab-dcat-2/%23Class:Relationship" TargetMode="External"/><Relationship Id="rId69" Type="http://schemas.openxmlformats.org/officeDocument/2006/relationships/hyperlink" Target="https://github.com/SEMICeu/DCAT-AP/issues/80" TargetMode="External"/><Relationship Id="rId113" Type="http://schemas.openxmlformats.org/officeDocument/2006/relationships/hyperlink" Target="http://publications.europa.eu/mdr/authority/data-theme/" TargetMode="External"/><Relationship Id="rId134" Type="http://schemas.openxmlformats.org/officeDocument/2006/relationships/hyperlink" Target="https://joinup.ec.europa.eu/asset/dcat_application_profile/issue/co4-replace-admsversion-owlversioninfo" TargetMode="External"/><Relationship Id="rId80" Type="http://schemas.openxmlformats.org/officeDocument/2006/relationships/hyperlink" Target="https://github.com/SEMICeu/DCAT-AP/issues/83" TargetMode="External"/><Relationship Id="rId155" Type="http://schemas.openxmlformats.org/officeDocument/2006/relationships/hyperlink" Target="https://joinup.ec.europa.eu/asset/dcat_application_profile/issue/pr16-use-dctisversionof-link-versions-datasets-together" TargetMode="External"/><Relationship Id="rId176" Type="http://schemas.openxmlformats.org/officeDocument/2006/relationships/glossaryDocument" Target="glossary/document.xml"/><Relationship Id="rId17" Type="http://schemas.openxmlformats.org/officeDocument/2006/relationships/hyperlink" Target="http://purl.org/dc/terms/" TargetMode="External"/><Relationship Id="rId38" Type="http://schemas.openxmlformats.org/officeDocument/2006/relationships/hyperlink" Target="http://spdx.org/rdf/terms" TargetMode="External"/><Relationship Id="rId59" Type="http://schemas.openxmlformats.org/officeDocument/2006/relationships/hyperlink" Target="http://publications.europa.eu/resource/authority/continent/" TargetMode="External"/><Relationship Id="rId103" Type="http://schemas.openxmlformats.org/officeDocument/2006/relationships/hyperlink" Target="https://github.com/SEMICeu/DCAT-AP/issues/73" TargetMode="External"/><Relationship Id="rId124" Type="http://schemas.openxmlformats.org/officeDocument/2006/relationships/hyperlink" Target="http://publications.europa.eu/resource/authority/corporate-body" TargetMode="External"/><Relationship Id="rId70" Type="http://schemas.openxmlformats.org/officeDocument/2006/relationships/hyperlink" Target="https://github.com/SEMICeu/DCAT-AP/issues/88" TargetMode="External"/><Relationship Id="rId91" Type="http://schemas.openxmlformats.org/officeDocument/2006/relationships/hyperlink" Target="https://github.com/SEMICeu/DCAT-AP/issues/75" TargetMode="External"/><Relationship Id="rId145" Type="http://schemas.openxmlformats.org/officeDocument/2006/relationships/hyperlink" Target="https://joinup.ec.europa.eu/asset/dcat_application_profile/issue/pr6-add-new-property-dataset-refer-authority-responsible-making" TargetMode="External"/><Relationship Id="rId166" Type="http://schemas.openxmlformats.org/officeDocument/2006/relationships/hyperlink" Target="https://joinup.ec.europa.eu/asset/dcat_application_profile/issue/mo2-integrate-parts-void-particular-voiddatasetdescription-and-" TargetMode="External"/><Relationship Id="rId1"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3" Type="http://schemas.openxmlformats.org/officeDocument/2006/relationships/hyperlink" Target="http://eurovoc.europa.eu/" TargetMode="External"/><Relationship Id="rId18" Type="http://schemas.openxmlformats.org/officeDocument/2006/relationships/hyperlink" Target="http://creativecommons.org/publicdomain/zero/1.0/" TargetMode="External"/><Relationship Id="rId26" Type="http://schemas.openxmlformats.org/officeDocument/2006/relationships/hyperlink" Target="http://loc.gov/marc/relators/relaterm.html" TargetMode="External"/><Relationship Id="rId3" Type="http://schemas.openxmlformats.org/officeDocument/2006/relationships/hyperlink" Target="http://purl.org/spar/datacite/ResourceIdentifierScheme" TargetMode="External"/><Relationship Id="rId21" Type="http://schemas.openxmlformats.org/officeDocument/2006/relationships/hyperlink" Target="http://www.nationalarchives.gov.uk/doc/open-government-licence/version/2/" TargetMode="External"/><Relationship Id="rId34" Type="http://schemas.openxmlformats.org/officeDocument/2006/relationships/hyperlink" Target="http://httpd.apache.org/docs/current/content-negotiation.html" TargetMode="External"/><Relationship Id="rId7" Type="http://schemas.openxmlformats.org/officeDocument/2006/relationships/hyperlink" Target="https://publications.europa.eu/en/web/eu-vocabularies/at-dataset/-/resource/dataset/language/" TargetMode="External"/><Relationship Id="rId12" Type="http://schemas.openxmlformats.org/officeDocument/2006/relationships/hyperlink" Target="https://joinup.ec.europa.eu/solution/asset-description-metadata-schema-adms" TargetMode="External"/><Relationship Id="rId17" Type="http://schemas.openxmlformats.org/officeDocument/2006/relationships/hyperlink" Target="http://creativecommons.org/licenses/" TargetMode="External"/><Relationship Id="rId25" Type="http://schemas.openxmlformats.org/officeDocument/2006/relationships/hyperlink" Target="http://inspire.ec.europa.eu/metadata-codelist/ResponsiblePartyRole/" TargetMode="External"/><Relationship Id="rId33" Type="http://schemas.openxmlformats.org/officeDocument/2006/relationships/hyperlink" Target="http://unicode.org/cldr/trac/browser/trunk/common/bcp47/transform_mt.xml" TargetMode="External"/><Relationship Id="rId2" Type="http://schemas.openxmlformats.org/officeDocument/2006/relationships/hyperlink" Target="https://joinup.ec.europa.eu/solution/core-location-vocabulary" TargetMode="External"/><Relationship Id="rId16" Type="http://schemas.openxmlformats.org/officeDocument/2006/relationships/hyperlink" Target="http://dewey.info/" TargetMode="External"/><Relationship Id="rId20" Type="http://schemas.openxmlformats.org/officeDocument/2006/relationships/hyperlink" Target="https://joinup.ec.europa.eu/collection/eupl" TargetMode="External"/><Relationship Id="rId29" Type="http://schemas.openxmlformats.org/officeDocument/2006/relationships/hyperlink" Target="https://joinup.ec.europa.eu/discussion/geodcat-ap-how-express-different-responsible-party-roles-supported-iso-19115-inspire" TargetMode="External"/><Relationship Id="rId1" Type="http://schemas.openxmlformats.org/officeDocument/2006/relationships/hyperlink" Target="http://ec.europa.eu/information_society/policy/psi/docs/pdfs/opendata2012/open_data_communication/en.pdf" TargetMode="External"/><Relationship Id="rId6" Type="http://schemas.openxmlformats.org/officeDocument/2006/relationships/hyperlink" Target="https://publications.europa.eu/en/web/eu-vocabularies/at-dataset/-/resource/dataset/file-type%20" TargetMode="External"/><Relationship Id="rId11" Type="http://schemas.openxmlformats.org/officeDocument/2006/relationships/hyperlink" Target="https://publications.europa.eu/en/web/eu-vocabularies/at-dataset/-/resource/dataset/place" TargetMode="External"/><Relationship Id="rId24" Type="http://schemas.openxmlformats.org/officeDocument/2006/relationships/hyperlink" Target="https://publications.europa.eu/en/web/eu-vocabularies/at-dataset/-/resource/dataset/role" TargetMode="External"/><Relationship Id="rId32" Type="http://schemas.openxmlformats.org/officeDocument/2006/relationships/hyperlink" Target="http://tools.ietf.org/html/rfc6497" TargetMode="External"/><Relationship Id="rId5" Type="http://schemas.openxmlformats.org/officeDocument/2006/relationships/hyperlink" Target="http://publications.europa.eu/mdr/authority/frequency" TargetMode="External"/><Relationship Id="rId15" Type="http://schemas.openxmlformats.org/officeDocument/2006/relationships/hyperlink" Target="http://www.oclc.org/dewey/webservices.en.html" TargetMode="External"/><Relationship Id="rId23" Type="http://schemas.openxmlformats.org/officeDocument/2006/relationships/hyperlink" Target="http://www.w3.org/community/odrl/" TargetMode="External"/><Relationship Id="rId28" Type="http://schemas.openxmlformats.org/officeDocument/2006/relationships/hyperlink" Target="http://www.w3.org/TR/prov-o/" TargetMode="External"/><Relationship Id="rId10" Type="http://schemas.openxmlformats.org/officeDocument/2006/relationships/hyperlink" Target="https://publications.europa.eu/en/web/eu-vocabularies/at-dataset/-/resource/dataset/country" TargetMode="External"/><Relationship Id="rId19" Type="http://schemas.openxmlformats.org/officeDocument/2006/relationships/hyperlink" Target="http://opendatacommons.org/licenses/pddl/" TargetMode="External"/><Relationship Id="rId31" Type="http://schemas.openxmlformats.org/officeDocument/2006/relationships/hyperlink" Target="http://tools.ietf.org/html/bcp47" TargetMode="External"/><Relationship Id="rId4" Type="http://schemas.openxmlformats.org/officeDocument/2006/relationships/hyperlink" Target="http://www.iana.org/assignments/media-types/" TargetMode="External"/><Relationship Id="rId9" Type="http://schemas.openxmlformats.org/officeDocument/2006/relationships/hyperlink" Target="https://publications.europa.eu/en/web/eu-vocabularies/at-dataset/-/resource/dataset/continent" TargetMode="External"/><Relationship Id="rId14" Type="http://schemas.openxmlformats.org/officeDocument/2006/relationships/hyperlink" Target="http://www.eurocris.org/Uploads/Web%20pages/CERIF-1.5/CERIF1.5_Semantics.xhtml" TargetMode="External"/><Relationship Id="rId22" Type="http://schemas.openxmlformats.org/officeDocument/2006/relationships/hyperlink" Target="http://schema.theodi.org/odrs/" TargetMode="External"/><Relationship Id="rId27" Type="http://schemas.openxmlformats.org/officeDocument/2006/relationships/hyperlink" Target="https://schema.datacite.org/meta/kernel-3/doc/DataCite-MetadataKernel_v3.1.pdf" TargetMode="External"/><Relationship Id="rId30" Type="http://schemas.openxmlformats.org/officeDocument/2006/relationships/hyperlink" Target="https://www.w3.org/TR/2019/WD-vocab-dcat-2-20190528/" TargetMode="External"/><Relationship Id="rId8" Type="http://schemas.openxmlformats.org/officeDocument/2006/relationships/hyperlink" Target="https://publications.europa.eu/en/web/eu-vocabularies/at-dataset/-/resource/dataset/corporate-bod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E1A29"/>
    <w:rsid w:val="001E7954"/>
    <w:rsid w:val="001F517F"/>
    <w:rsid w:val="002266FD"/>
    <w:rsid w:val="00255FBD"/>
    <w:rsid w:val="00282598"/>
    <w:rsid w:val="002924D0"/>
    <w:rsid w:val="002D61FD"/>
    <w:rsid w:val="003419F8"/>
    <w:rsid w:val="003C1EA5"/>
    <w:rsid w:val="003F2D34"/>
    <w:rsid w:val="00465718"/>
    <w:rsid w:val="0052708B"/>
    <w:rsid w:val="005F21EC"/>
    <w:rsid w:val="00620A26"/>
    <w:rsid w:val="006E443A"/>
    <w:rsid w:val="0079269A"/>
    <w:rsid w:val="007C0D7B"/>
    <w:rsid w:val="008A1E8C"/>
    <w:rsid w:val="008A771C"/>
    <w:rsid w:val="008F45CE"/>
    <w:rsid w:val="009949D6"/>
    <w:rsid w:val="00B31797"/>
    <w:rsid w:val="00B85F79"/>
    <w:rsid w:val="00BA7D32"/>
    <w:rsid w:val="00C20BC2"/>
    <w:rsid w:val="00C64750"/>
    <w:rsid w:val="00CA6FD6"/>
    <w:rsid w:val="00CD23DE"/>
    <w:rsid w:val="00D20856"/>
    <w:rsid w:val="00D4373E"/>
    <w:rsid w:val="00DE4D25"/>
    <w:rsid w:val="00EA2B1E"/>
    <w:rsid w:val="00ED6F3E"/>
    <w:rsid w:val="00F2656F"/>
    <w:rsid w:val="00F460F1"/>
    <w:rsid w:val="00F91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09175-FA36-4C19-B468-68E4EC68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14345</Words>
  <Characters>81772</Characters>
  <Application>Microsoft Office Word</Application>
  <DocSecurity>0</DocSecurity>
  <PresentationFormat>Microsoft Word 11.0</PresentationFormat>
  <Lines>681</Lines>
  <Paragraphs>191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95926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7</cp:revision>
  <cp:lastPrinted>2019-11-19T14:26:00Z</cp:lastPrinted>
  <dcterms:created xsi:type="dcterms:W3CDTF">2019-11-19T13:56:00Z</dcterms:created>
  <dcterms:modified xsi:type="dcterms:W3CDTF">2019-11-19T14:35:00Z</dcterms:modified>
  <cp:category/>
</cp:coreProperties>
</file>